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78F9D" w14:textId="77777777" w:rsidR="00001E2A" w:rsidRDefault="00FA20E4" w:rsidP="007400F3">
      <w:pPr>
        <w:pStyle w:val="Title"/>
      </w:pPr>
      <w:r>
        <w:t>Formalizing Goldstone and Tilly 2001</w:t>
      </w:r>
    </w:p>
    <w:p w14:paraId="42DCD8DF" w14:textId="1F7CCC9B" w:rsidR="004446FB" w:rsidRPr="000A053F" w:rsidRDefault="000A053F">
      <w:pPr>
        <w:rPr>
          <w:b/>
        </w:rPr>
      </w:pPr>
      <w:bookmarkStart w:id="0" w:name="_GoBack"/>
      <w:r w:rsidRPr="000A053F">
        <w:rPr>
          <w:b/>
        </w:rPr>
        <w:t>James Houghton</w:t>
      </w:r>
    </w:p>
    <w:p w14:paraId="2C42F34E" w14:textId="600EC6E0" w:rsidR="000A053F" w:rsidRPr="000A053F" w:rsidRDefault="000A053F">
      <w:pPr>
        <w:rPr>
          <w:b/>
        </w:rPr>
      </w:pPr>
      <w:r w:rsidRPr="000A053F">
        <w:rPr>
          <w:b/>
        </w:rPr>
        <w:t>May 10, 2016</w:t>
      </w:r>
    </w:p>
    <w:bookmarkEnd w:id="0"/>
    <w:p w14:paraId="31F05D1D" w14:textId="77777777" w:rsidR="000A053F" w:rsidRDefault="000A053F"/>
    <w:p w14:paraId="2D78AE9E" w14:textId="07A7E9A2" w:rsidR="004446FB" w:rsidRDefault="004446FB">
      <w:r>
        <w:t>In their essay “</w:t>
      </w:r>
      <w:r w:rsidRPr="004446FB">
        <w:t>Threat (and Opportunity): Popular Action and State Response in the Dynamics of Contentious Action</w:t>
      </w:r>
      <w:r>
        <w:t xml:space="preserve">”, Goldstone and Tilly challenge the idea that the occurrence of protest mobilization responds purely to </w:t>
      </w:r>
      <w:r w:rsidR="00F94C46">
        <w:t>the formation of opportunities within the state. They contend that the actions of protesters, and the subsequent reaction of the state, are themselves capable of changing the political opportunity and threat in such a way as to influence the likelihood of further protest.</w:t>
      </w:r>
    </w:p>
    <w:p w14:paraId="44E2165F" w14:textId="77777777" w:rsidR="00F94C46" w:rsidRDefault="00F94C46"/>
    <w:p w14:paraId="7C080EA6" w14:textId="65BB0450" w:rsidR="00CC00D6" w:rsidRDefault="00F94C46">
      <w:r>
        <w:t xml:space="preserve">The authors construct </w:t>
      </w:r>
      <w:r w:rsidR="00420B2F">
        <w:t>a formal</w:t>
      </w:r>
      <w:r>
        <w:t xml:space="preserve"> model of the interaction of the political opportunity structure and the existential and repressive t</w:t>
      </w:r>
      <w:r w:rsidR="00420B2F">
        <w:t xml:space="preserve">hreat supplied by the regime. </w:t>
      </w:r>
      <w:r w:rsidR="00D10F43">
        <w:t xml:space="preserve">The formal model </w:t>
      </w:r>
      <w:r w:rsidR="00420B2F">
        <w:t>support</w:t>
      </w:r>
      <w:r w:rsidR="00D10F43">
        <w:t>s</w:t>
      </w:r>
      <w:r w:rsidR="00420B2F">
        <w:t xml:space="preserve"> theory building by making </w:t>
      </w:r>
      <w:r w:rsidR="00D10F43">
        <w:t xml:space="preserve">the authors’ </w:t>
      </w:r>
      <w:r w:rsidR="00420B2F">
        <w:t>assumptions explicit and ensuring that the included mechanisms are internally consistent.</w:t>
      </w:r>
      <w:r w:rsidR="00D10F43">
        <w:t xml:space="preserve"> The authors</w:t>
      </w:r>
      <w:r w:rsidR="00420B2F">
        <w:t xml:space="preserve"> then go on to describe </w:t>
      </w:r>
      <w:r w:rsidR="00CC00D6">
        <w:rPr>
          <w:i/>
        </w:rPr>
        <w:t>verbally</w:t>
      </w:r>
      <w:r w:rsidR="00420B2F">
        <w:t xml:space="preserve"> the way protest actions influence regime behavior, and the subsequent effect on polit</w:t>
      </w:r>
      <w:r w:rsidR="00D10F43">
        <w:t>ical opportunities and threats. They then make claims about the dynamic observable implications of this theory.</w:t>
      </w:r>
    </w:p>
    <w:p w14:paraId="04980A21" w14:textId="77777777" w:rsidR="00D10F43" w:rsidRDefault="00D10F43"/>
    <w:p w14:paraId="5E23C4C8" w14:textId="2DB8649F" w:rsidR="00D10F43" w:rsidRDefault="00D10F43">
      <w:r>
        <w:t xml:space="preserve">In this paper, I extend Goldstone and Tilly’s formal model to include the remaining </w:t>
      </w:r>
      <w:r w:rsidR="00F9527A" w:rsidRPr="00F9527A">
        <w:t>verbal</w:t>
      </w:r>
      <w:r>
        <w:t xml:space="preserve"> theory presented in their </w:t>
      </w:r>
      <w:r w:rsidR="00113813">
        <w:t>essay</w:t>
      </w:r>
      <w:r>
        <w:t xml:space="preserve">. Doing so reveals ambiguities in the informal theory and suggests ways in which they may be resolved, such that each proposed mechanism is </w:t>
      </w:r>
      <w:r w:rsidR="00113813" w:rsidRPr="00113813">
        <w:rPr>
          <w:i/>
        </w:rPr>
        <w:t>structurally consistent</w:t>
      </w:r>
      <w:r w:rsidR="00113813">
        <w:t xml:space="preserve"> with the others. I then simulate this model to test the </w:t>
      </w:r>
      <w:r w:rsidR="00113813">
        <w:rPr>
          <w:i/>
        </w:rPr>
        <w:t>dynamic consistency</w:t>
      </w:r>
      <w:r w:rsidR="00113813">
        <w:t xml:space="preserve"> of the theory – or it’s ability to produce the indicated behavior. Doing so suggests the need for further modifications to the theory and how it is interpreted. </w:t>
      </w:r>
    </w:p>
    <w:p w14:paraId="39312AA6" w14:textId="77777777" w:rsidR="00EC0387" w:rsidRDefault="00EC0387"/>
    <w:p w14:paraId="2E3DF9D3" w14:textId="15F8ED39" w:rsidR="00EC0387" w:rsidRPr="00EC0387" w:rsidRDefault="00EC0387">
      <w:pPr>
        <w:rPr>
          <w:i/>
        </w:rPr>
      </w:pPr>
      <w:r>
        <w:t xml:space="preserve">Formal models have been used in the social movement literature to help untangle the complex structure associated with the interaction between the regime and protesters. Jackson and colleagues </w:t>
      </w:r>
      <w:r>
        <w:fldChar w:fldCharType="begin" w:fldLock="1"/>
      </w:r>
      <w:r>
        <w:instrText>ADDIN CSL_CITATION { "citationItems" : [ { "id" : "ITEM-1", "itemData" : { "author" : [ { "dropping-particle" : "", "family" : "Jackson", "given" : "S", "non-dropping-particle" : "", "parse-names" : false, "suffix" : "" }, { "dropping-particle" : "", "family" : "Russett", "given" : "B", "non-dropping-particle" : "", "parse-names" : false, "suffix" : "" }, { "dropping-particle" : "", "family" : "Snidal", "given" : "Duncan", "non-dropping-particle" : "", "parse-names" : false, "suffix" : "" }, { "dropping-particle" : "", "family" : "Sylvan", "given" : "David", "non-dropping-particle" : "", "parse-names" : false, "suffix" : "" } ], "container-title" : "Journal of Conflict \u2026", "id" : "ITEM-1", "issue" : "4", "issued" : { "date-parts" : [ [ "1978" ] ] }, "page" : "627-657", "title" : "Conflict and coercion in dependent states", "type" : "article-journal", "volume" : "22" }, "uris" : [ "http://www.mendeley.com/documents/?uuid=faa6f09a-fdc9-41ed-9309-deb2c571bb68" ] } ], "mendeley" : { "formattedCitation" : "(Jackson et al. 1978)", "manualFormatting" : "(1978)", "plainTextFormattedCitation" : "(Jackson et al. 1978)", "previouslyFormattedCitation" : "(Jackson et al. 1978)" }, "properties" : { "noteIndex" : 0 }, "schema" : "https://github.com/citation-style-language/schema/raw/master/csl-citation.json" }</w:instrText>
      </w:r>
      <w:r>
        <w:fldChar w:fldCharType="separate"/>
      </w:r>
      <w:r w:rsidRPr="00CC00D6">
        <w:rPr>
          <w:noProof/>
        </w:rPr>
        <w:t>(1978)</w:t>
      </w:r>
      <w:r>
        <w:fldChar w:fldCharType="end"/>
      </w:r>
      <w:r>
        <w:t xml:space="preserve">, </w:t>
      </w:r>
      <w:proofErr w:type="spellStart"/>
      <w:r>
        <w:t>Karmeshu</w:t>
      </w:r>
      <w:proofErr w:type="spellEnd"/>
      <w:r>
        <w:t xml:space="preserve">, Jain, and </w:t>
      </w:r>
      <w:proofErr w:type="spellStart"/>
      <w:r>
        <w:t>Mahajan</w:t>
      </w:r>
      <w:proofErr w:type="spellEnd"/>
      <w:r>
        <w:t xml:space="preserve"> </w:t>
      </w:r>
      <w:r>
        <w:fldChar w:fldCharType="begin" w:fldLock="1"/>
      </w:r>
      <w:r>
        <w:instrText>ADDIN CSL_CITATION { "citationItems" : [ { "id" : "ITEM-1", "itemData" : { "author" : [ { "dropping-particle" : "", "family" : "Karmeshu", "given" : "M", "non-dropping-particle" : "", "parse-names" : false, "suffix" : "" }, { "dropping-particle" : "", "family" : "Jain", "given" : "VP", "non-dropping-particle" : "", "parse-names" : false, "suffix" : "" }, { "dropping-particle" : "", "family" : "Mahajan", "given" : "AK", "non-dropping-particle" : "", "parse-names" : false, "suffix" : "" } ], "container-title" : "Journal of Conflict Resolution", "id" : "ITEM-1", "issued" : { "date-parts" : [ [ "1990" ] ] }, "title" : "A dynamic model of domestic political conflict process", "type" : "article-journal" }, "uris" : [ "http://www.mendeley.com/documents/?uuid=6ddb7a08-b941-4af8-ac96-34eed886eb33" ] } ], "mendeley" : { "formattedCitation" : "(Karmeshu, Jain, and Mahajan 1990)", "manualFormatting" : "(1990)", "plainTextFormattedCitation" : "(Karmeshu, Jain, and Mahajan 1990)", "previouslyFormattedCitation" : "(Karmeshu, Jain, and Mahajan 1990)" }, "properties" : { "noteIndex" : 0 }, "schema" : "https://github.com/citation-style-language/schema/raw/master/csl-citation.json" }</w:instrText>
      </w:r>
      <w:r>
        <w:fldChar w:fldCharType="separate"/>
      </w:r>
      <w:r>
        <w:rPr>
          <w:noProof/>
        </w:rPr>
        <w:t>(</w:t>
      </w:r>
      <w:r w:rsidRPr="00EC0387">
        <w:rPr>
          <w:noProof/>
        </w:rPr>
        <w:t>1990)</w:t>
      </w:r>
      <w:r>
        <w:fldChar w:fldCharType="end"/>
      </w:r>
      <w:r>
        <w:t xml:space="preserve">, and Simon </w:t>
      </w:r>
      <w:r>
        <w:fldChar w:fldCharType="begin" w:fldLock="1"/>
      </w:r>
      <w:r>
        <w:instrText>ADDIN CSL_CITATION { "citationItems" : [ { "id" : "ITEM-1", "itemData" : { "author" : [ { "dropping-particle" : "", "family" : "Simon", "given" : "MV", "non-dropping-particle" : "", "parse-names" : false, "suffix" : "" } ], "container-title" : "International Interactions", "id" : "ITEM-1", "issued" : { "date-parts" : [ [ "1994" ] ] }, "title" : "Hawks, doves, and civil conflict dynamics: A \u201cstrategic\u201d action\u2010reaction model", "type" : "article-journal" }, "uris" : [ "http://www.mendeley.com/documents/?uuid=cb9fd88b-7048-4b24-8613-96ab947356d1" ] } ], "mendeley" : { "formattedCitation" : "(Simon 1994)", "manualFormatting" : "(1994)", "plainTextFormattedCitation" : "(Simon 1994)", "previouslyFormattedCitation" : "(Simon 1994)" }, "properties" : { "noteIndex" : 0 }, "schema" : "https://github.com/citation-style-language/schema/raw/master/csl-citation.json" }</w:instrText>
      </w:r>
      <w:r>
        <w:fldChar w:fldCharType="separate"/>
      </w:r>
      <w:r>
        <w:rPr>
          <w:noProof/>
        </w:rPr>
        <w:t>(</w:t>
      </w:r>
      <w:r w:rsidRPr="00EC0387">
        <w:rPr>
          <w:noProof/>
        </w:rPr>
        <w:t>1994)</w:t>
      </w:r>
      <w:r>
        <w:fldChar w:fldCharType="end"/>
      </w:r>
      <w:r>
        <w:t xml:space="preserve"> all construct models to evaluate the interplay between the level of activity of the regime and of protesters. </w:t>
      </w:r>
      <w:r w:rsidRPr="00EC0387">
        <w:rPr>
          <w:noProof/>
        </w:rPr>
        <w:t xml:space="preserve">Huckfeldt </w:t>
      </w:r>
      <w:r>
        <w:fldChar w:fldCharType="begin" w:fldLock="1"/>
      </w:r>
      <w:r>
        <w:instrText>ADDIN CSL_CITATION { "citationItems" : [ { "id" : "ITEM-1", "itemData" : { "author" : [ { "dropping-particle" : "", "family" : "Huckfeldt", "given" : "R", "non-dropping-particle" : "", "parse-names" : false, "suffix" : "" } ], "container-title" : "Mathematical and Computer Modelling", "id" : "ITEM-1", "issued" : { "date-parts" : [ [ "1989" ] ] }, "title" : "Noncompliance and the limits of coercion: the problematic enforcement of unpopular laws", "type" : "article-journal" }, "uris" : [ "http://www.mendeley.com/documents/?uuid=d8d2ed45-6be6-43f7-9e93-c49bbd408f86" ] } ], "mendeley" : { "formattedCitation" : "(Huckfeldt 1989)", "manualFormatting" : "(1989)", "plainTextFormattedCitation" : "(Huckfeldt 1989)", "previouslyFormattedCitation" : "(Huckfeldt 1989)" }, "properties" : { "noteIndex" : 0 }, "schema" : "https://github.com/citation-style-language/schema/raw/master/csl-citation.json" }</w:instrText>
      </w:r>
      <w:r>
        <w:fldChar w:fldCharType="separate"/>
      </w:r>
      <w:r w:rsidRPr="00EC0387">
        <w:rPr>
          <w:noProof/>
        </w:rPr>
        <w:t>(1989)</w:t>
      </w:r>
      <w:r>
        <w:fldChar w:fldCharType="end"/>
      </w:r>
      <w:r>
        <w:t xml:space="preserve"> adds to these the level of popular support for the regime. Chong </w:t>
      </w:r>
      <w:r>
        <w:fldChar w:fldCharType="begin" w:fldLock="1"/>
      </w:r>
      <w:r>
        <w:instrText>ADDIN CSL_CITATION { "citationItems" : [ { "id" : "ITEM-1", "itemData" : { "author" : [ { "dropping-particle" : "", "family" : "Chong", "given" : "D", "non-dropping-particle" : "", "parse-names" : false, "suffix" : "" } ], "id" : "ITEM-1", "issued" : { "date-parts" : [ [ "1991" ] ] }, "publisher" : "University of Chicago Press", "publisher-place" : "Chicago", "title" : "Collective action and the civil rights movement", "type" : "book" }, "uris" : [ "http://www.mendeley.com/documents/?uuid=575b965c-2b75-4221-8e61-4694ecb291b2" ] } ], "mendeley" : { "formattedCitation" : "(Chong 1991)", "manualFormatting" : "(1991)", "plainTextFormattedCitation" : "(Chong 1991)", "previouslyFormattedCitation" : "(Chong 1991)" }, "properties" : { "noteIndex" : 0 }, "schema" : "https://github.com/citation-style-language/schema/raw/master/csl-citation.json" }</w:instrText>
      </w:r>
      <w:r>
        <w:fldChar w:fldCharType="separate"/>
      </w:r>
      <w:r>
        <w:rPr>
          <w:noProof/>
        </w:rPr>
        <w:t>(</w:t>
      </w:r>
      <w:r w:rsidRPr="00EC0387">
        <w:rPr>
          <w:noProof/>
        </w:rPr>
        <w:t>1991)</w:t>
      </w:r>
      <w:r>
        <w:fldChar w:fldCharType="end"/>
      </w:r>
      <w:r>
        <w:t xml:space="preserve"> adds the concept of a supply of concessions, and </w:t>
      </w:r>
      <w:r w:rsidRPr="00EC0387">
        <w:rPr>
          <w:noProof/>
        </w:rPr>
        <w:t>Tsebelis and Sprague</w:t>
      </w:r>
      <w:r>
        <w:t xml:space="preserve"> </w:t>
      </w:r>
      <w:r>
        <w:fldChar w:fldCharType="begin" w:fldLock="1"/>
      </w:r>
      <w:r>
        <w:instrText>ADDIN CSL_CITATION { "citationItems" : [ { "id" : "ITEM-1", "itemData" : { "author" : [ { "dropping-particle" : "", "family" : "Tsebelis", "given" : "G", "non-dropping-particle" : "", "parse-names" : false, "suffix" : "" }, { "dropping-particle" : "", "family" : "Sprague", "given" : "J", "non-dropping-particle" : "", "parse-names" : false, "suffix" : "" } ], "container-title" : "Mathematical and Computer Modelling", "id" : "ITEM-1", "issued" : { "date-parts" : [ [ "1989" ] ] }, "title" : "Coercion and revolution: Variations on a predator-prey model", "type" : "article-journal" }, "uris" : [ "http://www.mendeley.com/documents/?uuid=e2333729-c58b-4b85-885a-045b9dc0f5aa" ] } ], "mendeley" : { "formattedCitation" : "(Tsebelis and Sprague 1989)", "manualFormatting" : "(1989)", "plainTextFormattedCitation" : "(Tsebelis and Sprague 1989)", "previouslyFormattedCitation" : "(Tsebelis and Sprague 1989)" }, "properties" : { "noteIndex" : 0 }, "schema" : "https://github.com/citation-style-language/schema/raw/master/csl-citation.json" }</w:instrText>
      </w:r>
      <w:r>
        <w:fldChar w:fldCharType="separate"/>
      </w:r>
      <w:r w:rsidRPr="00EC0387">
        <w:rPr>
          <w:noProof/>
        </w:rPr>
        <w:t>(1989)</w:t>
      </w:r>
      <w:r>
        <w:fldChar w:fldCharType="end"/>
      </w:r>
      <w:r>
        <w:t xml:space="preserve"> add concepts of relative deprivation and foreign intervention. Goldstone and Tilly’s paper builds on each of these concepts to explain further nuance in the system’s structure and behavior.</w:t>
      </w:r>
      <w:r w:rsidR="00C43EAD">
        <w:t xml:space="preserve"> For a thorough overview of </w:t>
      </w:r>
      <w:r w:rsidR="001C4709">
        <w:t xml:space="preserve">formal models of social movements, see </w:t>
      </w:r>
      <w:r w:rsidR="001C4709">
        <w:fldChar w:fldCharType="begin" w:fldLock="1"/>
      </w:r>
      <w:r w:rsidR="001C4709">
        <w:instrText>ADDIN CSL_CITATION { "citationItems" : [ { "id" : "ITEM-1", "itemData" : { "author" : [ { "dropping-particle" : "", "family" : "Houghton", "given" : "James", "non-dropping-particle" : "", "parse-names" : false, "suffix" : "" } ], "container-title" : "Proceedings of the 111th Annual Meeting of the American Sociological Association", "id" : "ITEM-1", "issued" : { "date-parts" : [ [ "2016" ] ] }, "publisher-place" : "Seattle, WA", "title" : "A Causal Overview of Formal , Dynamic , Theory - Driven Models of Social Movements", "type" : "paper-conference" }, "uris" : [ "http://www.mendeley.com/documents/?uuid=def5e708-9cca-4752-9fc9-88d9f453a80d" ] } ], "mendeley" : { "formattedCitation" : "(Houghton 2016)", "plainTextFormattedCitation" : "(Houghton 2016)", "previouslyFormattedCitation" : "(Houghton 2016)" }, "properties" : { "noteIndex" : 0 }, "schema" : "https://github.com/citation-style-language/schema/raw/master/csl-citation.json" }</w:instrText>
      </w:r>
      <w:r w:rsidR="001C4709">
        <w:fldChar w:fldCharType="separate"/>
      </w:r>
      <w:r w:rsidR="001C4709" w:rsidRPr="001C4709">
        <w:rPr>
          <w:noProof/>
        </w:rPr>
        <w:t>(Houghton 2016)</w:t>
      </w:r>
      <w:r w:rsidR="001C4709">
        <w:fldChar w:fldCharType="end"/>
      </w:r>
      <w:r w:rsidR="001C4709">
        <w:t>.</w:t>
      </w:r>
    </w:p>
    <w:p w14:paraId="73BBBAAB" w14:textId="77777777" w:rsidR="007A16B9" w:rsidRDefault="007A16B9"/>
    <w:p w14:paraId="03F52CEF" w14:textId="7B4E35D1" w:rsidR="007A16B9" w:rsidRDefault="00EC0387">
      <w:r>
        <w:t>The present paper</w:t>
      </w:r>
      <w:r w:rsidR="007A16B9">
        <w:t xml:space="preserve"> contributes to development of the theoretical matter concerned, and adds an example of formalization for theory building that may serve as a resource for other scholars.</w:t>
      </w:r>
    </w:p>
    <w:p w14:paraId="58FA93BD" w14:textId="77777777" w:rsidR="00113813" w:rsidRDefault="00113813"/>
    <w:p w14:paraId="1FA792BE" w14:textId="7AB53718" w:rsidR="00113813" w:rsidRPr="00113813" w:rsidRDefault="00113813" w:rsidP="007400F3">
      <w:pPr>
        <w:pStyle w:val="Heading2"/>
      </w:pPr>
      <w:r w:rsidRPr="00113813">
        <w:lastRenderedPageBreak/>
        <w:t>Formal Modeling for Theory Building</w:t>
      </w:r>
    </w:p>
    <w:p w14:paraId="09CFA171" w14:textId="79EDBDF4" w:rsidR="004446FB" w:rsidRDefault="00113813">
      <w:r>
        <w:t xml:space="preserve">It is an academic stereotype to say that scientific rigor is achieved solely through observation. We can, however easily point out the need for rigorous theory building, in addition to rigorous theory testing. Some theories are clearly better than others, even before they are put to the test. The </w:t>
      </w:r>
      <w:r w:rsidR="00936A8A">
        <w:t>attributes that</w:t>
      </w:r>
      <w:r>
        <w:t xml:space="preserve"> make for good theory include clarity, </w:t>
      </w:r>
      <w:r w:rsidR="00936A8A">
        <w:t xml:space="preserve">parsimony, falsifiability, internal compatibility of propositions, and consistency between propositions and predicted observable outcomes. For simple theories, we can achieve each of these through </w:t>
      </w:r>
      <w:r w:rsidR="007A16B9">
        <w:t>verbal</w:t>
      </w:r>
      <w:r w:rsidR="00936A8A">
        <w:t xml:space="preserve"> argument</w:t>
      </w:r>
      <w:r w:rsidR="002178EF">
        <w:t>. As the complexity of a theory grows, however, the tools of formalization and simulation become increasingly helpful for ensuring robustness.</w:t>
      </w:r>
      <w:r w:rsidR="00EC0387">
        <w:t xml:space="preserve"> </w:t>
      </w:r>
      <w:r w:rsidR="00944EE6">
        <w:fldChar w:fldCharType="begin" w:fldLock="1"/>
      </w:r>
      <w:r w:rsidR="007401B1">
        <w:instrText>ADDIN CSL_CITATION { "citationItems" : [ { "id" : "ITEM-1", "itemData" : { "author" : [ { "dropping-particle" : "", "family" : "Davis", "given" : "JP", "non-dropping-particle" : "", "parse-names" : false, "suffix" : "" }, { "dropping-particle" : "", "family" : "Eisenhardt", "given" : "KM", "non-dropping-particle" : "", "parse-names" : false, "suffix" : "" }, { "dropping-particle" : "", "family" : "Bingham", "given" : "CB", "non-dropping-particle" : "", "parse-names" : false, "suffix" : "" } ], "container-title" : "Academy of Management  \u2026", "id" : "ITEM-1", "issued" : { "date-parts" : [ [ "2007" ] ] }, "title" : "Developing theory through simulation methods", "type" : "article-journal" }, "uris" : [ "http://www.mendeley.com/documents/?uuid=d3b66af1-7acc-4243-bd5f-c7d747fdd56e" ] }, { "id" : "ITEM-2", "itemData" : { "author" : [ { "dropping-particle" : "", "family" : "Freese", "given" : "Lee", "non-dropping-particle" : "", "parse-names" : false, "suffix" : "" } ], "container-title" : "Annual Review of Sociology", "id" : "ITEM-2", "issued" : { "date-parts" : [ [ "1980" ] ] }, "page" : "187-212", "title" : "Formal Theorizing", "type" : "article-journal", "volume" : "6" }, "uris" : [ "http://www.mendeley.com/documents/?uuid=c65d9b9b-e18d-4e35-ae46-fffc679fade8" ] } ], "mendeley" : { "formattedCitation" : "(Davis, Eisenhardt, and Bingham 2007; Freese 1980)", "plainTextFormattedCitation" : "(Davis, Eisenhardt, and Bingham 2007; Freese 1980)", "previouslyFormattedCitation" : "(Davis, Eisenhardt, and Bingham 2007; Freese 1980)" }, "properties" : { "noteIndex" : 0 }, "schema" : "https://github.com/citation-style-language/schema/raw/master/csl-citation.json" }</w:instrText>
      </w:r>
      <w:r w:rsidR="00944EE6">
        <w:fldChar w:fldCharType="separate"/>
      </w:r>
      <w:r w:rsidR="00944EE6" w:rsidRPr="00944EE6">
        <w:rPr>
          <w:noProof/>
        </w:rPr>
        <w:t>(Davis, Eisenhardt, and Bingham 2007; Freese 1980)</w:t>
      </w:r>
      <w:r w:rsidR="00944EE6">
        <w:fldChar w:fldCharType="end"/>
      </w:r>
    </w:p>
    <w:p w14:paraId="309D3772" w14:textId="77777777" w:rsidR="00EC0387" w:rsidRDefault="00EC0387"/>
    <w:p w14:paraId="387149B9" w14:textId="759AFE86" w:rsidR="00C43EAD" w:rsidRDefault="00EC0387">
      <w:r>
        <w:t xml:space="preserve">System dynamics modeling is an appropriate tool for formalizing types of </w:t>
      </w:r>
      <w:r w:rsidR="00F9527A">
        <w:t>theory that</w:t>
      </w:r>
      <w:r>
        <w:t xml:space="preserve"> deal with the dynamics of aggregates – populations, organizations, etc. For example, </w:t>
      </w:r>
      <w:r w:rsidRPr="00EC0387">
        <w:rPr>
          <w:noProof/>
        </w:rPr>
        <w:t xml:space="preserve">Sterman </w:t>
      </w:r>
      <w:r>
        <w:fldChar w:fldCharType="begin" w:fldLock="1"/>
      </w:r>
      <w:r w:rsidR="00C43EAD">
        <w:instrText>ADDIN CSL_CITATION { "citationItems" : [ { "id" : "ITEM-1", "itemData" : { "DOI" : "10.1016/0040-1625(85)90009-5", "ISBN" : "0040-1625", "ISSN" : "00401625", "PMID" : "134581", "abstract" : "Modern theories of science emphasize scientific revolutions rather than the traditional cumulative view of scientific progress. Thomas Kuhn, in particular, has formulated a theory of science based on the lifecycle of paradigms. Though Kuhn's theory is attractive, no calculus is offered by which the theory can be tested. This study tests the dynamic consistency of Kuhn's theory by formalizing the theory and testing it with a computer simulation model. The model plays the roles of the actors, tracing out the consequences of their day-to-day actions. Sensitivity tests are used to explore the importance of various hypotheses. Results show the theory to be dynamically consistent: The lifecycle of paradigms described by Kuhn can be accounted for by Kuhn's theory. Kuhn's theory thus passes a test to which few other theories of science have been subjected. The study shows how modeling can provide a method for testing theories even when those theories are stated entirely in qualitative terms, at a high level of abstraction, and in a context divorced from explicit dynamic analysis.", "author" : [ { "dropping-particle" : "", "family" : "Sterman", "given" : "John D.", "non-dropping-particle" : "", "parse-names" : false, "suffix" : "" } ], "container-title" : "Technological Forecasting and Social Change", "id" : "ITEM-1", "issue" : "2", "issued" : { "date-parts" : [ [ "1985" ] ] }, "page" : "93-122", "title" : "The growth of knowledge: Testing a theory of scientific revolutions with a formal model", "type" : "article-journal", "volume" : "28" }, "uris" : [ "http://www.mendeley.com/documents/?uuid=90123952-a5da-4537-a40f-705e045885aa" ] } ], "mendeley" : { "formattedCitation" : "(Sterman 1985)", "manualFormatting" : "(1985)", "plainTextFormattedCitation" : "(Sterman 1985)", "previouslyFormattedCitation" : "(Sterman 1985)" }, "properties" : { "noteIndex" : 0 }, "schema" : "https://github.com/citation-style-language/schema/raw/master/csl-citation.json" }</w:instrText>
      </w:r>
      <w:r>
        <w:fldChar w:fldCharType="separate"/>
      </w:r>
      <w:r w:rsidRPr="00EC0387">
        <w:rPr>
          <w:noProof/>
        </w:rPr>
        <w:t>(1985)</w:t>
      </w:r>
      <w:r>
        <w:fldChar w:fldCharType="end"/>
      </w:r>
      <w:r>
        <w:t xml:space="preserve"> uses system dynamics to assess the structural and dynamic consistency of Kuhn’s theory of scientific revolutions </w:t>
      </w:r>
      <w:r w:rsidR="00C43EAD">
        <w:fldChar w:fldCharType="begin" w:fldLock="1"/>
      </w:r>
      <w:r w:rsidR="00C43EAD">
        <w:instrText>ADDIN CSL_CITATION { "citationItems" : [ { "id" : "ITEM-1", "itemData" : { "DOI" : "10.7208/chicago/9780226458106.001.0001", "ISBN" : "9780226458083", "ISSN" : "00029505", "author" : [ { "dropping-particle" : "", "family" : "Kuhn", "given" : "Thomas", "non-dropping-particle" : "", "parse-names" : false, "suffix" : "" } ], "id" : "ITEM-1", "issued" : { "date-parts" : [ [ "1962" ] ] }, "number-of-pages" : "226", "publisher" : "University of Chicago Press", "title" : "The Structure of Scientific Revolutions", "type" : "book" }, "uris" : [ "http://www.mendeley.com/documents/?uuid=31699eac-fb32-4633-9db4-097282e20f00" ] } ], "mendeley" : { "formattedCitation" : "(Kuhn 1962)", "plainTextFormattedCitation" : "(Kuhn 1962)", "previouslyFormattedCitation" : "(Kuhn 1962)" }, "properties" : { "noteIndex" : 0 }, "schema" : "https://github.com/citation-style-language/schema/raw/master/csl-citation.json" }</w:instrText>
      </w:r>
      <w:r w:rsidR="00C43EAD">
        <w:fldChar w:fldCharType="separate"/>
      </w:r>
      <w:r w:rsidR="00C43EAD" w:rsidRPr="00C43EAD">
        <w:rPr>
          <w:noProof/>
        </w:rPr>
        <w:t>(Kuhn 1962)</w:t>
      </w:r>
      <w:r w:rsidR="00C43EAD">
        <w:fldChar w:fldCharType="end"/>
      </w:r>
      <w:r w:rsidR="00C43EAD">
        <w:t xml:space="preserve">. </w:t>
      </w:r>
    </w:p>
    <w:p w14:paraId="1A64E95B" w14:textId="56235C74" w:rsidR="00EC0387" w:rsidRDefault="00C43EAD">
      <w:proofErr w:type="spellStart"/>
      <w:r>
        <w:t>Sastry</w:t>
      </w:r>
      <w:proofErr w:type="spellEnd"/>
      <w:r>
        <w:t xml:space="preserve"> </w:t>
      </w:r>
      <w:r>
        <w:fldChar w:fldCharType="begin" w:fldLock="1"/>
      </w:r>
      <w:r w:rsidR="001C4709">
        <w:instrText>ADDIN CSL_CITATION { "citationItems" : [ { "id" : "ITEM-1", "itemData" : { "author" : [ { "dropping-particle" : "", "family" : "Sastry", "given" : "MA", "non-dropping-particle" : "", "parse-names" : false, "suffix" : "" } ], "container-title" : "Administrative Science Quarterly", "id" : "ITEM-1", "issued" : { "date-parts" : [ [ "1997" ] ] }, "title" : "Problems and paradoxes in a model of punctuated organizational change", "type" : "article-journal" }, "uris" : [ "http://www.mendeley.com/documents/?uuid=dc687e11-4da8-4c9d-9590-68498b6ebe57" ] } ], "mendeley" : { "formattedCitation" : "(Sastry 1997)", "manualFormatting" : "(1997)", "plainTextFormattedCitation" : "(Sastry 1997)", "previouslyFormattedCitation" : "(Sastry 1997)" }, "properties" : { "noteIndex" : 0 }, "schema" : "https://github.com/citation-style-language/schema/raw/master/csl-citation.json" }</w:instrText>
      </w:r>
      <w:r>
        <w:fldChar w:fldCharType="separate"/>
      </w:r>
      <w:r w:rsidRPr="00C43EAD">
        <w:rPr>
          <w:noProof/>
        </w:rPr>
        <w:t>(1997)</w:t>
      </w:r>
      <w:r>
        <w:fldChar w:fldCharType="end"/>
      </w:r>
      <w:r>
        <w:t xml:space="preserve"> uses a formal model to identify holes in theory of punctuated organizational change, and with lessons from that formalization goes on to find resolutions for those issues.</w:t>
      </w:r>
      <w:r w:rsidR="00F9527A">
        <w:t xml:space="preserve"> As social movements and the effects of regime decision making occur at these collective levels, we have confidence that the methodology is appropriate in this instance. </w:t>
      </w:r>
    </w:p>
    <w:p w14:paraId="68C57922" w14:textId="77777777" w:rsidR="002178EF" w:rsidRDefault="002178EF"/>
    <w:p w14:paraId="74B151BD" w14:textId="2AD48D45" w:rsidR="002178EF" w:rsidRDefault="00C43EAD">
      <w:r>
        <w:t xml:space="preserve">While formalization thus does not work to assess a theory empirically, it has the ability to falsify a theory by showing it to be inconsistent. Additionally, mathematical formalization can </w:t>
      </w:r>
      <w:r w:rsidR="00F9527A">
        <w:t xml:space="preserve">enforce completeness and resolve ambiguity in theory, and be used to </w:t>
      </w:r>
      <w:r>
        <w:t>identify a strategy for empirical testing that is rigorously connected to the postulates of the theory itself.</w:t>
      </w:r>
    </w:p>
    <w:p w14:paraId="150F9D24" w14:textId="2B6DF9AA" w:rsidR="00113813" w:rsidRDefault="00944EE6" w:rsidP="007400F3">
      <w:pPr>
        <w:pStyle w:val="Heading1"/>
      </w:pPr>
      <w:r w:rsidRPr="00944EE6">
        <w:t>The existing formal model</w:t>
      </w:r>
    </w:p>
    <w:p w14:paraId="350FCA79" w14:textId="15CF5EFF" w:rsidR="00944EE6" w:rsidRDefault="008D622F">
      <w:r>
        <w:t>Goldstone and T</w:t>
      </w:r>
      <w:r w:rsidR="00944EE6">
        <w:t>illy begin the work of formalizing their theory by postulating that the gains expected from protest</w:t>
      </w:r>
      <w:r w:rsidR="00E67A1A">
        <w:t xml:space="preserve"> (G)</w:t>
      </w:r>
      <w:r w:rsidR="00944EE6">
        <w:t xml:space="preserve"> are a function of the repressive cost of protest</w:t>
      </w:r>
      <w:r w:rsidR="00E67A1A">
        <w:t xml:space="preserve"> (C)</w:t>
      </w:r>
      <w:r w:rsidR="00944EE6">
        <w:t>, and the likelihood-adjusted</w:t>
      </w:r>
      <w:r w:rsidR="00E67A1A">
        <w:t xml:space="preserve"> (O)</w:t>
      </w:r>
      <w:r w:rsidR="00944EE6">
        <w:t xml:space="preserve"> advantages</w:t>
      </w:r>
      <w:r w:rsidR="00E67A1A">
        <w:t xml:space="preserve"> (V)</w:t>
      </w:r>
      <w:r w:rsidR="00944EE6">
        <w:t xml:space="preserve"> to protest’s success</w:t>
      </w:r>
      <w:r w:rsidR="00E67A1A">
        <w:t>:</w:t>
      </w:r>
    </w:p>
    <w:p w14:paraId="384E91B1" w14:textId="77777777" w:rsidR="00E67A1A" w:rsidRDefault="00E67A1A"/>
    <w:p w14:paraId="6934A2FD" w14:textId="26888DCA" w:rsidR="00E67A1A" w:rsidRDefault="00E67A1A">
      <m:oMathPara>
        <m:oMath>
          <m:r>
            <w:rPr>
              <w:rFonts w:ascii="Cambria Math" w:hAnsi="Cambria Math"/>
            </w:rPr>
            <m:t>G=</m:t>
          </m:r>
          <m:d>
            <m:dPr>
              <m:ctrlPr>
                <w:ins w:id="1" w:author="James Houghton" w:date="2016-05-12T13:04:00Z">
                  <w:rPr>
                    <w:rFonts w:ascii="Cambria Math" w:hAnsi="Cambria Math"/>
                    <w:i/>
                  </w:rPr>
                </w:ins>
              </m:ctrlPr>
            </m:dPr>
            <m:e>
              <m:r>
                <w:rPr>
                  <w:rFonts w:ascii="Cambria Math" w:hAnsi="Cambria Math"/>
                </w:rPr>
                <m:t>V*O</m:t>
              </m:r>
            </m:e>
          </m:d>
          <m:r>
            <w:rPr>
              <w:rFonts w:ascii="Cambria Math" w:hAnsi="Cambria Math"/>
            </w:rPr>
            <m:t>-C</m:t>
          </m:r>
        </m:oMath>
      </m:oMathPara>
    </w:p>
    <w:p w14:paraId="66CABE35" w14:textId="77777777" w:rsidR="00A62557" w:rsidRDefault="00A62557"/>
    <w:p w14:paraId="240D24D2" w14:textId="36D3367B" w:rsidR="00A62557" w:rsidRDefault="00A62557">
      <w:r>
        <w:t>To improve readability, in this paper I will use elaborated names of v</w:t>
      </w:r>
      <w:r w:rsidR="009A1025">
        <w:t>ariables. The above equation thu</w:t>
      </w:r>
      <w:r>
        <w:t>s is also expressed as:</w:t>
      </w:r>
    </w:p>
    <w:p w14:paraId="5FB43C7F" w14:textId="77777777" w:rsidR="00E67A1A" w:rsidRDefault="00E67A1A"/>
    <w:p w14:paraId="69617DBE" w14:textId="0BBC60C9" w:rsidR="00944EE6" w:rsidRPr="00944EE6" w:rsidRDefault="003B19EA">
      <m:oMathPara>
        <m:oMath>
          <m:r>
            <w:rPr>
              <w:rFonts w:ascii="Cambria Math" w:hAnsi="Cambria Math"/>
            </w:rPr>
            <m:t>Expected net gain from pro</m:t>
          </m:r>
          <m:r>
            <w:rPr>
              <w:rFonts w:ascii="Cambria Math" w:hAnsi="Cambria Math"/>
            </w:rPr>
            <m:t>test=</m:t>
          </m:r>
          <m:d>
            <m:dPr>
              <m:ctrlPr>
                <w:ins w:id="2" w:author="James Houghton" w:date="2016-05-12T13:04:00Z">
                  <w:rPr>
                    <w:rFonts w:ascii="Cambria Math" w:hAnsi="Cambria Math"/>
                    <w:i/>
                  </w:rPr>
                </w:ins>
              </m:ctrlPr>
            </m:dPr>
            <m:e>
              <m:r>
                <w:rPr>
                  <w:rFonts w:ascii="Cambria Math" w:hAnsi="Cambria Math"/>
                </w:rPr>
                <m:t>Gains that would result from success*Probability of success</m:t>
              </m:r>
            </m:e>
          </m:d>
          <m:r>
            <w:rPr>
              <w:rFonts w:ascii="Cambria Math" w:hAnsi="Cambria Math"/>
            </w:rPr>
            <m:t>- Cost of protest</m:t>
          </m:r>
        </m:oMath>
      </m:oMathPara>
    </w:p>
    <w:p w14:paraId="54338D76" w14:textId="77777777" w:rsidR="00113813" w:rsidRDefault="00113813"/>
    <w:p w14:paraId="235DA791" w14:textId="6526764F" w:rsidR="00E67A1A" w:rsidRDefault="00F9527A">
      <w:r>
        <w:t>Throughout</w:t>
      </w:r>
      <w:r w:rsidR="00A62557">
        <w:t xml:space="preserve"> the paper, I will also represent the structure of these equations graphically,</w:t>
      </w:r>
      <w:r w:rsidR="009A1025">
        <w:t xml:space="preserve"> as seen below. Diagramming the equations in this way highlights the causal mechanisms proposed by the theory and helps to make the structure of the overall system more explicit. In this </w:t>
      </w:r>
      <w:r w:rsidR="00830576">
        <w:t>diagram</w:t>
      </w:r>
      <w:r w:rsidR="009A1025">
        <w:t xml:space="preserve">, arrows show the direction of theorized causal influence, with the plus (+) and minus (-) signs indicating the direction that this influence takes. Thus an increase in the </w:t>
      </w:r>
      <w:r w:rsidR="008D622F" w:rsidRPr="008D622F">
        <w:rPr>
          <w:b/>
        </w:rPr>
        <w:t>Probability of success</w:t>
      </w:r>
      <w:r w:rsidR="009A1025">
        <w:t xml:space="preserve"> leads to an </w:t>
      </w:r>
      <w:r w:rsidR="009A1025" w:rsidRPr="00830576">
        <w:rPr>
          <w:i/>
        </w:rPr>
        <w:t>increase</w:t>
      </w:r>
      <w:r w:rsidR="008D622F">
        <w:t xml:space="preserve"> in </w:t>
      </w:r>
      <w:r w:rsidR="009A1025" w:rsidRPr="008D622F">
        <w:rPr>
          <w:b/>
        </w:rPr>
        <w:t>Expected net gain from protest</w:t>
      </w:r>
      <w:r w:rsidR="008D622F">
        <w:t xml:space="preserve">, while an increase in </w:t>
      </w:r>
      <w:r w:rsidR="009A1025" w:rsidRPr="008D622F">
        <w:rPr>
          <w:b/>
        </w:rPr>
        <w:t>Cost of protest</w:t>
      </w:r>
      <w:r w:rsidR="008D622F">
        <w:t xml:space="preserve"> </w:t>
      </w:r>
      <w:r w:rsidR="009A1025">
        <w:t xml:space="preserve">yields a corresponding </w:t>
      </w:r>
      <w:r w:rsidR="009A1025">
        <w:rPr>
          <w:i/>
        </w:rPr>
        <w:t>decrease</w:t>
      </w:r>
      <w:r w:rsidR="008D622F">
        <w:t xml:space="preserve"> in </w:t>
      </w:r>
      <w:r w:rsidR="00830576" w:rsidRPr="008D622F">
        <w:rPr>
          <w:b/>
        </w:rPr>
        <w:t>Expected net gain from protes</w:t>
      </w:r>
      <w:r w:rsidR="008D622F">
        <w:rPr>
          <w:b/>
        </w:rPr>
        <w:t>t</w:t>
      </w:r>
      <w:r w:rsidR="00830576">
        <w:t>, all else being equal.</w:t>
      </w:r>
    </w:p>
    <w:p w14:paraId="7955567F" w14:textId="0120A485" w:rsidR="003B19EA" w:rsidRDefault="009A1025">
      <w:r>
        <w:rPr>
          <w:noProof/>
        </w:rPr>
        <w:drawing>
          <wp:inline distT="0" distB="0" distL="0" distR="0" wp14:anchorId="78AF6344" wp14:editId="7D109B3E">
            <wp:extent cx="3102610" cy="143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1437005"/>
                    </a:xfrm>
                    <a:prstGeom prst="rect">
                      <a:avLst/>
                    </a:prstGeom>
                    <a:noFill/>
                    <a:ln>
                      <a:noFill/>
                    </a:ln>
                  </pic:spPr>
                </pic:pic>
              </a:graphicData>
            </a:graphic>
          </wp:inline>
        </w:drawing>
      </w:r>
    </w:p>
    <w:p w14:paraId="0981CAF5" w14:textId="77777777" w:rsidR="00E67A1A" w:rsidRDefault="00E67A1A"/>
    <w:p w14:paraId="52E664B0" w14:textId="20B98F90" w:rsidR="00E67A1A" w:rsidRDefault="009A1025">
      <w:r>
        <w:t xml:space="preserve">Goldstone and </w:t>
      </w:r>
      <w:r w:rsidR="00F56AC0">
        <w:t>T</w:t>
      </w:r>
      <w:r>
        <w:t>illy elaborate this structure by providing additional components that contribute to each of the proposed components</w:t>
      </w:r>
      <w:r w:rsidR="00E67A1A">
        <w:t>:</w:t>
      </w:r>
    </w:p>
    <w:p w14:paraId="0F95AB04" w14:textId="77777777" w:rsidR="00F9527A" w:rsidRDefault="00F9527A"/>
    <w:p w14:paraId="177EA71D" w14:textId="7CA99045" w:rsidR="00E67A1A" w:rsidRPr="00E67A1A" w:rsidRDefault="00E67A1A">
      <m:oMathPara>
        <m:oMath>
          <m:r>
            <w:rPr>
              <w:rFonts w:ascii="Cambria Math" w:hAnsi="Cambria Math"/>
            </w:rPr>
            <m:t>Probability of success=State weakness</m:t>
          </m:r>
          <m:r>
            <w:rPr>
              <w:rFonts w:ascii="Cambria Math" w:hAnsi="Cambria Math"/>
            </w:rPr>
            <m:t xml:space="preserve"> </m:t>
          </m:r>
          <m:sSub>
            <m:sSubPr>
              <m:ctrlPr>
                <w:ins w:id="3" w:author="James Houghton" w:date="2016-05-12T13:04:00Z">
                  <w:rPr>
                    <w:rFonts w:ascii="Cambria Math" w:hAnsi="Cambria Math"/>
                    <w:i/>
                  </w:rPr>
                </w:ins>
              </m:ctrlPr>
            </m:sSubPr>
            <m:e>
              <m:r>
                <w:rPr>
                  <w:rFonts w:ascii="Cambria Math" w:hAnsi="Cambria Math"/>
                </w:rPr>
                <m:t>k</m:t>
              </m:r>
            </m:e>
            <m:sub>
              <m:r>
                <w:rPr>
                  <w:rFonts w:ascii="Cambria Math" w:hAnsi="Cambria Math"/>
                </w:rPr>
                <m:t>1</m:t>
              </m:r>
            </m:sub>
          </m:sSub>
          <m:r>
            <w:rPr>
              <w:rFonts w:ascii="Cambria Math" w:hAnsi="Cambria Math"/>
            </w:rPr>
            <m:t>+Popular support</m:t>
          </m:r>
          <m:r>
            <w:rPr>
              <w:rFonts w:ascii="Cambria Math" w:hAnsi="Cambria Math"/>
            </w:rPr>
            <m:t xml:space="preserve"> </m:t>
          </m:r>
          <m:sSub>
            <m:sSubPr>
              <m:ctrlPr>
                <w:ins w:id="4" w:author="James Houghton" w:date="2016-05-12T13:04:00Z">
                  <w:rPr>
                    <w:rFonts w:ascii="Cambria Math" w:hAnsi="Cambria Math"/>
                    <w:i/>
                  </w:rPr>
                </w:ins>
              </m:ctrlPr>
            </m:sSubPr>
            <m:e>
              <m:r>
                <w:rPr>
                  <w:rFonts w:ascii="Cambria Math" w:hAnsi="Cambria Math"/>
                </w:rPr>
                <m:t>k</m:t>
              </m:r>
            </m:e>
            <m:sub>
              <m:r>
                <w:rPr>
                  <w:rFonts w:ascii="Cambria Math" w:hAnsi="Cambria Math"/>
                </w:rPr>
                <m:t>2</m:t>
              </m:r>
            </m:sub>
          </m:sSub>
          <m:r>
            <w:rPr>
              <w:rFonts w:ascii="Cambria Math" w:hAnsi="Cambria Math"/>
            </w:rPr>
            <m:t>+Strength of nonstate allies</m:t>
          </m:r>
          <m:r>
            <w:rPr>
              <w:rFonts w:ascii="Cambria Math" w:hAnsi="Cambria Math"/>
            </w:rPr>
            <m:t xml:space="preserve"> </m:t>
          </m:r>
          <m:sSub>
            <m:sSubPr>
              <m:ctrlPr>
                <w:ins w:id="5" w:author="James Houghton" w:date="2016-05-12T13:04:00Z">
                  <w:rPr>
                    <w:rFonts w:ascii="Cambria Math" w:hAnsi="Cambria Math"/>
                    <w:i/>
                  </w:rPr>
                </w:ins>
              </m:ctrlPr>
            </m:sSubPr>
            <m:e>
              <m:r>
                <w:rPr>
                  <w:rFonts w:ascii="Cambria Math" w:hAnsi="Cambria Math"/>
                </w:rPr>
                <m:t>k</m:t>
              </m:r>
            </m:e>
            <m:sub>
              <m:r>
                <w:rPr>
                  <w:rFonts w:ascii="Cambria Math" w:hAnsi="Cambria Math"/>
                </w:rPr>
                <m:t>3</m:t>
              </m:r>
            </m:sub>
          </m:sSub>
          <m:r>
            <m:rPr>
              <m:sty m:val="p"/>
            </m:rPr>
            <w:rPr>
              <w:rFonts w:ascii="Cambria Math" w:hAnsi="Cambria Math"/>
            </w:rPr>
            <w:br/>
          </m:r>
        </m:oMath>
        <m:oMath>
          <m:r>
            <w:rPr>
              <w:rFonts w:ascii="Cambria Math" w:hAnsi="Cambria Math"/>
            </w:rPr>
            <m:t>Gains that would result from success=New advantages</m:t>
          </m:r>
          <m:r>
            <w:rPr>
              <w:rFonts w:ascii="Cambria Math" w:hAnsi="Cambria Math"/>
            </w:rPr>
            <m:t xml:space="preserve"> A</m:t>
          </m:r>
          <m:r>
            <w:rPr>
              <w:rFonts w:ascii="Cambria Math" w:hAnsi="Cambria Math"/>
            </w:rPr>
            <m:t>+Current threat</m:t>
          </m:r>
          <m:r>
            <w:rPr>
              <w:rFonts w:ascii="Cambria Math" w:hAnsi="Cambria Math"/>
            </w:rPr>
            <m:t xml:space="preserve"> Tc</m:t>
          </m:r>
          <m:r>
            <m:rPr>
              <m:sty m:val="p"/>
            </m:rPr>
            <w:rPr>
              <w:rFonts w:ascii="Cambria Math" w:hAnsi="Cambria Math"/>
            </w:rPr>
            <w:br/>
          </m:r>
        </m:oMath>
        <m:oMath>
          <m:r>
            <w:rPr>
              <w:rFonts w:ascii="Cambria Math" w:hAnsi="Cambria Math"/>
            </w:rPr>
            <m:t xml:space="preserve">Cost of protest=Repressive threat </m:t>
          </m:r>
        </m:oMath>
      </m:oMathPara>
    </w:p>
    <w:p w14:paraId="0D6482A2" w14:textId="77777777" w:rsidR="00F56AC0" w:rsidRDefault="00F56AC0"/>
    <w:p w14:paraId="1DBDA9A8" w14:textId="1010A6F9" w:rsidR="00E67A1A" w:rsidRDefault="00F56AC0">
      <w:r>
        <w:t xml:space="preserve">In these equations, </w:t>
      </w:r>
      <w:r>
        <w:rPr>
          <w:b/>
        </w:rPr>
        <w:t>Current threat</w:t>
      </w:r>
      <w:r>
        <w:t xml:space="preserve"> is interpreted to be “harms under the existing regime” (184, 3)</w:t>
      </w:r>
      <w:r w:rsidRPr="00F72170">
        <w:rPr>
          <w:rStyle w:val="FootnoteReference"/>
        </w:rPr>
        <w:footnoteReference w:id="1"/>
      </w:r>
      <w:r>
        <w:t xml:space="preserve">, whereas </w:t>
      </w:r>
      <w:r>
        <w:rPr>
          <w:b/>
        </w:rPr>
        <w:t>Repressive threat</w:t>
      </w:r>
      <w:r>
        <w:t xml:space="preserve"> is </w:t>
      </w:r>
      <w:r w:rsidR="008D622F">
        <w:t>the “immediate risk involved with the act of protest itself” (184,</w:t>
      </w:r>
      <w:r w:rsidR="00F9527A">
        <w:t xml:space="preserve"> </w:t>
      </w:r>
      <w:r w:rsidR="008D622F">
        <w:t xml:space="preserve">2). </w:t>
      </w:r>
      <w:r w:rsidR="009A1025">
        <w:t>We add these equations to our existing model diagram by adding links upstream in what will become a ‘causal chain’ of factors influencing the expected gain from protest, as seen below:</w:t>
      </w:r>
    </w:p>
    <w:p w14:paraId="71D5D951" w14:textId="77777777" w:rsidR="00E26E33" w:rsidRDefault="00E26E33"/>
    <w:p w14:paraId="6E1175C7" w14:textId="4C105CAC" w:rsidR="00E26E33" w:rsidRDefault="008813E4">
      <w:r>
        <w:rPr>
          <w:noProof/>
        </w:rPr>
        <w:drawing>
          <wp:inline distT="0" distB="0" distL="0" distR="0" wp14:anchorId="25A5E4EB" wp14:editId="573E6E6B">
            <wp:extent cx="5486400" cy="2046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46118"/>
                    </a:xfrm>
                    <a:prstGeom prst="rect">
                      <a:avLst/>
                    </a:prstGeom>
                    <a:noFill/>
                    <a:ln>
                      <a:noFill/>
                    </a:ln>
                  </pic:spPr>
                </pic:pic>
              </a:graphicData>
            </a:graphic>
          </wp:inline>
        </w:drawing>
      </w:r>
    </w:p>
    <w:p w14:paraId="2EE0555F" w14:textId="6F37DD93" w:rsidR="00E26E33" w:rsidRPr="007400F3" w:rsidRDefault="00E26E33" w:rsidP="007400F3">
      <w:pPr>
        <w:pStyle w:val="Heading1"/>
      </w:pPr>
      <w:r w:rsidRPr="00E26E33">
        <w:t>E</w:t>
      </w:r>
      <w:r w:rsidRPr="007400F3">
        <w:t>xpanding the existing structure</w:t>
      </w:r>
    </w:p>
    <w:p w14:paraId="36390E8B" w14:textId="77777777" w:rsidR="003B19EA" w:rsidRDefault="00E26E33">
      <w:r>
        <w:t>This structure forms the entirety of the formal model elaborated by Goldstone and Tilly</w:t>
      </w:r>
      <w:r w:rsidR="003B19EA">
        <w:t>, but only describes a part of the theory presented within the paper</w:t>
      </w:r>
      <w:r>
        <w:t>.</w:t>
      </w:r>
      <w:r w:rsidR="003B19EA">
        <w:t xml:space="preserve"> </w:t>
      </w:r>
    </w:p>
    <w:p w14:paraId="1746ABB5" w14:textId="77777777" w:rsidR="003B19EA" w:rsidRDefault="003B19EA"/>
    <w:p w14:paraId="79C917C5" w14:textId="77777777" w:rsidR="008813E4" w:rsidRDefault="003B19EA">
      <w:r>
        <w:t>To ensure the structural consistency of the propositions laid forth in the remainder of the paper, I will build up formal structures for these propositions. To do so requires interpretation, and to resolve ambiguities in the theory’s presentation where multiple interpretations are possible, I discuss why one should be preferred over the other.</w:t>
      </w:r>
      <w:r w:rsidR="0085007B">
        <w:t xml:space="preserve"> </w:t>
      </w:r>
    </w:p>
    <w:p w14:paraId="04337A2E" w14:textId="77777777" w:rsidR="008813E4" w:rsidRDefault="008813E4"/>
    <w:p w14:paraId="45E2F3B4" w14:textId="3CF5B656" w:rsidR="008813E4" w:rsidRDefault="008813E4">
      <w:r>
        <w:t xml:space="preserve">The first piece of additional theory is the influence that the </w:t>
      </w:r>
      <w:r w:rsidRPr="007401B1">
        <w:rPr>
          <w:b/>
        </w:rPr>
        <w:t>Expected net gain from protest</w:t>
      </w:r>
      <w:r>
        <w:t xml:space="preserve"> has on the actual level of protest. Goldstone and Tilly explain “protest actions are expected if gains </w:t>
      </w:r>
      <w:r w:rsidR="008D622F">
        <w:t>(G) are greater than zero</w:t>
      </w:r>
      <w:r w:rsidR="007401B1">
        <w:t>”</w:t>
      </w:r>
      <w:r w:rsidR="008D622F">
        <w:t xml:space="preserve"> </w:t>
      </w:r>
      <w:r w:rsidR="007401B1">
        <w:t xml:space="preserve">(185, </w:t>
      </w:r>
      <w:r>
        <w:t>2)</w:t>
      </w:r>
      <w:r w:rsidR="008D622F">
        <w:t>.</w:t>
      </w:r>
      <w:r w:rsidR="007401B1">
        <w:t xml:space="preserve"> This I formalize as a binary variable:</w:t>
      </w:r>
    </w:p>
    <w:p w14:paraId="29332969" w14:textId="080C9391" w:rsidR="007401B1" w:rsidRPr="008813E4" w:rsidRDefault="007401B1">
      <m:oMathPara>
        <m:oMath>
          <m:r>
            <w:rPr>
              <w:rFonts w:ascii="Cambria Math" w:hAnsi="Cambria Math"/>
            </w:rPr>
            <m:t xml:space="preserve">Protest= </m:t>
          </m:r>
          <m:d>
            <m:dPr>
              <m:begChr m:val="{"/>
              <m:endChr m:val=""/>
              <m:ctrlPr>
                <w:ins w:id="6" w:author="James Houghton" w:date="2016-05-12T13:04:00Z">
                  <w:rPr>
                    <w:rFonts w:ascii="Cambria Math" w:hAnsi="Cambria Math"/>
                    <w:i/>
                  </w:rPr>
                </w:ins>
              </m:ctrlPr>
            </m:dPr>
            <m:e>
              <m:eqArr>
                <m:eqArrPr>
                  <m:ctrlPr>
                    <w:ins w:id="7" w:author="James Houghton" w:date="2016-05-12T13:04:00Z">
                      <w:rPr>
                        <w:rFonts w:ascii="Cambria Math" w:hAnsi="Cambria Math"/>
                        <w:i/>
                      </w:rPr>
                    </w:ins>
                  </m:ctrlPr>
                </m:eqArrPr>
                <m:e>
                  <m:r>
                    <w:rPr>
                      <w:rFonts w:ascii="Cambria Math" w:hAnsi="Cambria Math"/>
                    </w:rPr>
                    <m:t>0    if Expected net gain from protest≤0</m:t>
                  </m:r>
                </m:e>
                <m:e>
                  <m:r>
                    <w:rPr>
                      <w:rFonts w:ascii="Cambria Math" w:hAnsi="Cambria Math"/>
                    </w:rPr>
                    <m:t>1    if Expected net gain from protest&gt;0</m:t>
                  </m:r>
                </m:e>
              </m:eqArr>
            </m:e>
          </m:d>
        </m:oMath>
      </m:oMathPara>
    </w:p>
    <w:p w14:paraId="2EAC14B0" w14:textId="77777777" w:rsidR="008813E4" w:rsidRDefault="008813E4"/>
    <w:p w14:paraId="12C32883" w14:textId="58BD4A47" w:rsidR="007401B1" w:rsidRDefault="00F56AC0">
      <w:r>
        <w:rPr>
          <w:noProof/>
        </w:rPr>
        <w:drawing>
          <wp:inline distT="0" distB="0" distL="0" distR="0" wp14:anchorId="6821B440" wp14:editId="4906D7D1">
            <wp:extent cx="4663318" cy="2221774"/>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782" cy="2221995"/>
                    </a:xfrm>
                    <a:prstGeom prst="rect">
                      <a:avLst/>
                    </a:prstGeom>
                    <a:noFill/>
                    <a:ln>
                      <a:noFill/>
                    </a:ln>
                  </pic:spPr>
                </pic:pic>
              </a:graphicData>
            </a:graphic>
          </wp:inline>
        </w:drawing>
      </w:r>
    </w:p>
    <w:p w14:paraId="26924498" w14:textId="77777777" w:rsidR="00F56AC0" w:rsidRDefault="00F56AC0"/>
    <w:p w14:paraId="0CD7DD81" w14:textId="505945B9" w:rsidR="00A869AF" w:rsidRDefault="00A869AF" w:rsidP="007400F3">
      <w:pPr>
        <w:pStyle w:val="Heading2"/>
      </w:pPr>
      <w:r>
        <w:t>Regime Levers</w:t>
      </w:r>
    </w:p>
    <w:p w14:paraId="3FCB663A" w14:textId="2ACA0B5C" w:rsidR="00962D6E" w:rsidRDefault="00F56AC0">
      <w:r>
        <w:t>Goldstone and Tilly next describe the various levers that the regime has to influence the likelihood of protest, namely their ability to manipulate</w:t>
      </w:r>
      <w:r w:rsidR="008D622F">
        <w:t xml:space="preserve"> the levels of the </w:t>
      </w:r>
      <w:r w:rsidR="008D622F">
        <w:rPr>
          <w:b/>
        </w:rPr>
        <w:t>Current threat</w:t>
      </w:r>
      <w:r w:rsidR="008D622F">
        <w:t xml:space="preserve">, and the </w:t>
      </w:r>
      <w:r w:rsidR="008D622F">
        <w:rPr>
          <w:b/>
        </w:rPr>
        <w:t>Repressiv</w:t>
      </w:r>
      <w:r w:rsidR="00F9527A">
        <w:rPr>
          <w:b/>
        </w:rPr>
        <w:t>e t</w:t>
      </w:r>
      <w:r w:rsidR="008D622F">
        <w:rPr>
          <w:b/>
        </w:rPr>
        <w:t>hreat</w:t>
      </w:r>
      <w:r w:rsidR="008D622F">
        <w:t xml:space="preserve"> (185, 5). The authors describe the process of making </w:t>
      </w:r>
      <w:r w:rsidR="00D97D07">
        <w:t>“</w:t>
      </w:r>
      <w:r w:rsidR="008D622F">
        <w:t xml:space="preserve">concessions to </w:t>
      </w:r>
      <w:r w:rsidR="00D97D07">
        <w:t xml:space="preserve">alleviate current threat” (186, 1) that suggests we model the </w:t>
      </w:r>
      <w:r w:rsidR="00D97D07">
        <w:rPr>
          <w:b/>
        </w:rPr>
        <w:t xml:space="preserve">Current threat </w:t>
      </w:r>
      <w:r w:rsidR="00D97D07">
        <w:t xml:space="preserve">as some </w:t>
      </w:r>
      <w:r w:rsidR="00D97D07">
        <w:rPr>
          <w:b/>
        </w:rPr>
        <w:t>Initial level of current threat</w:t>
      </w:r>
      <w:r w:rsidR="00D97D07">
        <w:rPr>
          <w:b/>
          <w:i/>
        </w:rPr>
        <w:t xml:space="preserve"> </w:t>
      </w:r>
      <w:r w:rsidR="00D97D07">
        <w:t xml:space="preserve">minus the </w:t>
      </w:r>
      <w:r w:rsidR="00D97D07">
        <w:rPr>
          <w:b/>
        </w:rPr>
        <w:t>Concessions</w:t>
      </w:r>
      <w:r w:rsidR="00D97D07">
        <w:t xml:space="preserve"> that have accumulated since that initial time. </w:t>
      </w:r>
    </w:p>
    <w:p w14:paraId="00156D98" w14:textId="77777777" w:rsidR="00962D6E" w:rsidRDefault="00962D6E"/>
    <w:p w14:paraId="511A2347" w14:textId="483EF584" w:rsidR="00962D6E" w:rsidRPr="00962D6E" w:rsidRDefault="00962D6E">
      <m:oMathPara>
        <m:oMath>
          <m:r>
            <w:rPr>
              <w:rFonts w:ascii="Cambria Math" w:hAnsi="Cambria Math"/>
            </w:rPr>
            <m:t>Current Threat=Initial level of current threat-Concessions</m:t>
          </m:r>
          <m:r>
            <m:rPr>
              <m:sty m:val="p"/>
            </m:rPr>
            <w:rPr>
              <w:rFonts w:ascii="Cambria Math" w:hAnsi="Cambria Math"/>
            </w:rPr>
            <w:br/>
          </m:r>
        </m:oMath>
        <m:oMath>
          <m:r>
            <w:rPr>
              <w:rFonts w:ascii="Cambria Math" w:hAnsi="Cambria Math"/>
            </w:rPr>
            <m:t xml:space="preserve">Concessions= </m:t>
          </m:r>
          <m:nary>
            <m:naryPr>
              <m:limLoc m:val="subSup"/>
              <m:ctrlPr>
                <w:ins w:id="8" w:author="James Houghton" w:date="2016-05-12T13:04:00Z">
                  <w:rPr>
                    <w:rFonts w:ascii="Cambria Math" w:hAnsi="Cambria Math"/>
                    <w:i/>
                  </w:rPr>
                </w:ins>
              </m:ctrlPr>
            </m:naryPr>
            <m:sub>
              <m:r>
                <w:rPr>
                  <w:rFonts w:ascii="Cambria Math" w:hAnsi="Cambria Math"/>
                </w:rPr>
                <m:t>0</m:t>
              </m:r>
            </m:sub>
            <m:sup>
              <m:r>
                <w:rPr>
                  <w:rFonts w:ascii="Cambria Math" w:hAnsi="Cambria Math"/>
                </w:rPr>
                <m:t>t</m:t>
              </m:r>
            </m:sup>
            <m:e>
              <m:r>
                <w:rPr>
                  <w:rFonts w:ascii="Cambria Math" w:hAnsi="Cambria Math"/>
                </w:rPr>
                <m:t>Making Concessions*dt</m:t>
              </m:r>
            </m:e>
          </m:nary>
        </m:oMath>
      </m:oMathPara>
    </w:p>
    <w:p w14:paraId="72C84A6F" w14:textId="77777777" w:rsidR="00962D6E" w:rsidRDefault="00962D6E"/>
    <w:p w14:paraId="3A98718C" w14:textId="1745EF6D" w:rsidR="00C837CE" w:rsidRDefault="00C837CE">
      <w:r>
        <w:rPr>
          <w:noProof/>
        </w:rPr>
        <w:drawing>
          <wp:inline distT="0" distB="0" distL="0" distR="0" wp14:anchorId="61210509" wp14:editId="078B0088">
            <wp:extent cx="5486400" cy="23855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85543"/>
                    </a:xfrm>
                    <a:prstGeom prst="rect">
                      <a:avLst/>
                    </a:prstGeom>
                    <a:noFill/>
                    <a:ln>
                      <a:noFill/>
                    </a:ln>
                  </pic:spPr>
                </pic:pic>
              </a:graphicData>
            </a:graphic>
          </wp:inline>
        </w:drawing>
      </w:r>
    </w:p>
    <w:p w14:paraId="0548EAEB" w14:textId="77777777" w:rsidR="00C837CE" w:rsidRDefault="00C837CE"/>
    <w:p w14:paraId="511B8F40" w14:textId="5D2293C1" w:rsidR="000E0413" w:rsidRPr="000E0413" w:rsidRDefault="006D5E67">
      <w:r>
        <w:t xml:space="preserve">When we come to formalize influence on the </w:t>
      </w:r>
      <w:r w:rsidR="00A2432F">
        <w:rPr>
          <w:b/>
        </w:rPr>
        <w:t>Repressive threat</w:t>
      </w:r>
      <w:r>
        <w:t xml:space="preserve">, </w:t>
      </w:r>
      <w:r w:rsidR="000E0413">
        <w:t xml:space="preserve">we have an ambiguity to resolve. </w:t>
      </w:r>
      <w:r>
        <w:t>The paper describes this as “the level of repression that follows on protest action”(185, 5) suggesting that after each protest event, a particular response is chosen and implemented, with little inertia. At the same</w:t>
      </w:r>
      <w:r w:rsidR="00257DC1">
        <w:t xml:space="preserve"> time, this level provides a form of deterrence, which itself requires a</w:t>
      </w:r>
      <w:r w:rsidR="00A869AF">
        <w:t xml:space="preserve"> more</w:t>
      </w:r>
      <w:r w:rsidR="00257DC1">
        <w:t xml:space="preserve"> persistent form. </w:t>
      </w:r>
      <w:r w:rsidR="000E0413">
        <w:t xml:space="preserve">We will chose to interpret the </w:t>
      </w:r>
      <w:r w:rsidR="000E0413" w:rsidRPr="000E0413">
        <w:rPr>
          <w:b/>
        </w:rPr>
        <w:t>Repressive threat</w:t>
      </w:r>
      <w:r w:rsidR="000E0413">
        <w:t xml:space="preserve"> as a level that represents the expectation of future response to protest action, which</w:t>
      </w:r>
      <w:r w:rsidR="00F9527A">
        <w:t xml:space="preserve"> is manipulated by the regime </w:t>
      </w:r>
      <w:r w:rsidR="000E0413">
        <w:t xml:space="preserve"> through a process of threat making, which may take the form of either statements or acts of repression.</w:t>
      </w:r>
    </w:p>
    <w:p w14:paraId="2953739A" w14:textId="77777777" w:rsidR="000E0413" w:rsidRDefault="000E0413"/>
    <w:p w14:paraId="7D1C775B" w14:textId="2661A33A" w:rsidR="000E0413" w:rsidRDefault="007400F3">
      <w:r>
        <w:rPr>
          <w:noProof/>
        </w:rPr>
        <w:drawing>
          <wp:inline distT="0" distB="0" distL="0" distR="0" wp14:anchorId="0FA3AAB8" wp14:editId="243C8509">
            <wp:extent cx="5486400" cy="2363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63067"/>
                    </a:xfrm>
                    <a:prstGeom prst="rect">
                      <a:avLst/>
                    </a:prstGeom>
                    <a:noFill/>
                    <a:ln>
                      <a:noFill/>
                    </a:ln>
                  </pic:spPr>
                </pic:pic>
              </a:graphicData>
            </a:graphic>
          </wp:inline>
        </w:drawing>
      </w:r>
    </w:p>
    <w:p w14:paraId="40C85FD8" w14:textId="77777777" w:rsidR="007400F3" w:rsidRDefault="007400F3"/>
    <w:p w14:paraId="6211B670" w14:textId="5A983EF6" w:rsidR="007400F3" w:rsidRDefault="007400F3" w:rsidP="007400F3">
      <w:pPr>
        <w:pStyle w:val="Heading2"/>
      </w:pPr>
      <w:r>
        <w:t>Regime Decision Making</w:t>
      </w:r>
    </w:p>
    <w:p w14:paraId="5E31C184" w14:textId="78482EBC" w:rsidR="0074761F" w:rsidRDefault="007400F3">
      <w:r>
        <w:t xml:space="preserve">At this point we need to formalize how the regime makes decisions. </w:t>
      </w:r>
      <w:r w:rsidR="00FA13F0">
        <w:t xml:space="preserve">Goldstone and Tilly define a “suppression line” which represents the linear combination of concessions and repression that would be necessary to halt protest, and which arises directly from the structure of their formalization. </w:t>
      </w:r>
      <w:r w:rsidR="001477E7">
        <w:t xml:space="preserve">In </w:t>
      </w:r>
      <w:r w:rsidR="000A053F">
        <w:fldChar w:fldCharType="begin"/>
      </w:r>
      <w:r w:rsidR="000A053F">
        <w:instrText xml:space="preserve"> REF _Ref325034698 \h </w:instrText>
      </w:r>
      <w:r w:rsidR="000A053F">
        <w:fldChar w:fldCharType="separate"/>
      </w:r>
      <w:ins w:id="9" w:author="James Houghton" w:date="2016-05-16T16:16:00Z">
        <w:r w:rsidR="000A053F">
          <w:t xml:space="preserve">Figure </w:t>
        </w:r>
        <w:r w:rsidR="000A053F">
          <w:rPr>
            <w:noProof/>
          </w:rPr>
          <w:t>1</w:t>
        </w:r>
      </w:ins>
      <w:r w:rsidR="000A053F">
        <w:fldChar w:fldCharType="end"/>
      </w:r>
      <w:r w:rsidR="000A053F">
        <w:t xml:space="preserve"> </w:t>
      </w:r>
      <w:r w:rsidR="001477E7">
        <w:t xml:space="preserve">this is shown as a thick black line in the space of possible concessions and repression that could be made. </w:t>
      </w:r>
      <w:r w:rsidR="0074761F">
        <w:t>When the probability of success is high, this line will be shallow, as significant repression will be necessary to overcome the protesters expectation of gains due to the protest. When the probability of success is low, even moderate repression serves to dissuade protest activity.</w:t>
      </w:r>
    </w:p>
    <w:p w14:paraId="538E1230" w14:textId="77777777" w:rsidR="0074761F" w:rsidRDefault="0074761F"/>
    <w:p w14:paraId="013F448E" w14:textId="77777777" w:rsidR="00F9527A" w:rsidRDefault="0074761F" w:rsidP="00F9527A">
      <w:pPr>
        <w:keepNext/>
      </w:pPr>
      <w:r>
        <w:rPr>
          <w:noProof/>
        </w:rPr>
        <w:drawing>
          <wp:inline distT="0" distB="0" distL="0" distR="0" wp14:anchorId="468CB492" wp14:editId="4FA63DA5">
            <wp:extent cx="5486400" cy="2531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31745"/>
                    </a:xfrm>
                    <a:prstGeom prst="rect">
                      <a:avLst/>
                    </a:prstGeom>
                    <a:noFill/>
                    <a:ln>
                      <a:noFill/>
                    </a:ln>
                  </pic:spPr>
                </pic:pic>
              </a:graphicData>
            </a:graphic>
          </wp:inline>
        </w:drawing>
      </w:r>
    </w:p>
    <w:p w14:paraId="35D9D32C" w14:textId="33B9FC21" w:rsidR="0074761F" w:rsidRDefault="00F9527A" w:rsidP="00F9527A">
      <w:pPr>
        <w:pStyle w:val="Caption"/>
      </w:pPr>
      <w:bookmarkStart w:id="10" w:name="_Ref325034698"/>
      <w:r>
        <w:t xml:space="preserve">Figure </w:t>
      </w:r>
      <w:fldSimple w:instr=" SEQ Figure \* ARABIC ">
        <w:r w:rsidR="000A053F">
          <w:rPr>
            <w:noProof/>
          </w:rPr>
          <w:t>1</w:t>
        </w:r>
      </w:fldSimple>
      <w:bookmarkEnd w:id="10"/>
      <w:r>
        <w:t>: A combination of Repressive threat and Concessions is sufficient to halt protest. The costs of these actions to the regime (yellow-&gt;orange) may scale differently than their effectiveness in suppressing protest.</w:t>
      </w:r>
    </w:p>
    <w:p w14:paraId="338008A7" w14:textId="3B19F81E" w:rsidR="0071325C" w:rsidRDefault="00A42505">
      <w:r>
        <w:t xml:space="preserve">Goldstone and Tilly describe the task of the regime as to find a combination of concessions and repression that cross to the upper side of the suppression line, at which point the protest will stop. </w:t>
      </w:r>
      <w:r w:rsidR="001477E7">
        <w:t xml:space="preserve">The authors also describe ‘constant cost’ lines </w:t>
      </w:r>
      <w:r w:rsidR="00C36DF9">
        <w:t>(here shown in colors yellow becoming red with increasing cost, lines labeled with example values)</w:t>
      </w:r>
      <w:r w:rsidR="005C5A01">
        <w:t xml:space="preserve">, </w:t>
      </w:r>
      <w:r w:rsidR="00E34274">
        <w:t>such that “if repression is cheap com</w:t>
      </w:r>
      <w:r w:rsidR="00E34274" w:rsidRPr="001B7BE2">
        <w:t>pared to concessions, then the</w:t>
      </w:r>
      <w:r w:rsidR="00E34274">
        <w:t xml:space="preserve"> line[s] will be relatively</w:t>
      </w:r>
      <w:r w:rsidR="00E34274" w:rsidRPr="001B7BE2">
        <w:t xml:space="preserve"> flat</w:t>
      </w:r>
      <w:r w:rsidR="00E34274">
        <w:t>…</w:t>
      </w:r>
      <w:r w:rsidR="00E34274" w:rsidRPr="001B7BE2">
        <w:t xml:space="preserve"> if concession</w:t>
      </w:r>
      <w:r w:rsidR="00E34274">
        <w:t>s are cheaper, the line[s]</w:t>
      </w:r>
      <w:r w:rsidR="00E34274" w:rsidRPr="001B7BE2">
        <w:t xml:space="preserve"> </w:t>
      </w:r>
      <w:r w:rsidR="00E34274">
        <w:t xml:space="preserve">will be relatively steep” (187,2), </w:t>
      </w:r>
      <w:r w:rsidR="005C5A01">
        <w:t>suggesting that the cost per unit of implementing repressive threats and concessions is constant regardless of the current level of threat or concessions, and that these costs combine linearly</w:t>
      </w:r>
      <w:r w:rsidR="00E34274">
        <w:t>.</w:t>
      </w:r>
    </w:p>
    <w:p w14:paraId="01F612E8" w14:textId="77777777" w:rsidR="0071325C" w:rsidRDefault="0071325C"/>
    <w:p w14:paraId="0D9B3C99" w14:textId="3D68806E" w:rsidR="00DE140F" w:rsidRDefault="0074761F" w:rsidP="000A053F">
      <w:pPr>
        <w:jc w:val="center"/>
      </w:pPr>
      <w:r>
        <w:t xml:space="preserve">Their linear formulation of the interaction of threat with concessions has an interesting consequence, however, which is that for any given </w:t>
      </w:r>
      <w:r w:rsidR="005C5A01">
        <w:t>cost and opportunity structure, there is a clear policy preference that crosses the suppression</w:t>
      </w:r>
      <w:r w:rsidR="00D944D6">
        <w:t xml:space="preserve"> line with minimal cost. When the slope of the suppression line is greater than that of the constant cost curve, increasing repressive threat is favored</w:t>
      </w:r>
      <w:r w:rsidR="00BA3524">
        <w:t xml:space="preserve"> to the exclusion of increases in concessions</w:t>
      </w:r>
      <w:r w:rsidR="00D944D6">
        <w:t>, and vice versa.</w:t>
      </w:r>
      <w:r w:rsidR="00DE140F">
        <w:t xml:space="preserve"> To see that this is an artifact of the model construction, consider the case in which the cost of either policy is nonlinear, </w:t>
      </w:r>
      <w:r w:rsidR="000A053F">
        <w:t xml:space="preserve">as </w:t>
      </w:r>
      <w:r w:rsidR="00DE140F">
        <w:t xml:space="preserve">in </w:t>
      </w:r>
      <w:r w:rsidR="000A053F">
        <w:rPr>
          <w:highlight w:val="yellow"/>
        </w:rPr>
        <w:fldChar w:fldCharType="begin"/>
      </w:r>
      <w:r w:rsidR="000A053F">
        <w:instrText xml:space="preserve"> REF _Ref325034799 \h </w:instrText>
      </w:r>
      <w:r w:rsidR="000A053F">
        <w:rPr>
          <w:highlight w:val="yellow"/>
        </w:rPr>
      </w:r>
      <w:r w:rsidR="000A053F">
        <w:rPr>
          <w:highlight w:val="yellow"/>
        </w:rPr>
        <w:fldChar w:fldCharType="separate"/>
      </w:r>
      <w:ins w:id="11" w:author="James Houghton" w:date="2016-05-16T16:17:00Z">
        <w:r w:rsidR="000A053F">
          <w:t xml:space="preserve">Figure </w:t>
        </w:r>
        <w:r w:rsidR="000A053F">
          <w:rPr>
            <w:noProof/>
          </w:rPr>
          <w:t>2</w:t>
        </w:r>
      </w:ins>
      <w:r w:rsidR="000A053F">
        <w:rPr>
          <w:highlight w:val="yellow"/>
        </w:rPr>
        <w:fldChar w:fldCharType="end"/>
      </w:r>
      <w:r w:rsidR="000A053F">
        <w:t>,</w:t>
      </w:r>
      <w:r w:rsidR="00DE140F">
        <w:t xml:space="preserve"> each additional unit of repression or concessions coming at an increasing cost. Here the convex shape of the equal cost curves implies that a mixture of the two policies achieves suppression at the lowest cost.</w:t>
      </w:r>
      <w:r w:rsidR="005B0017">
        <w:rPr>
          <w:rStyle w:val="FootnoteReference"/>
        </w:rPr>
        <w:footnoteReference w:id="2"/>
      </w:r>
    </w:p>
    <w:p w14:paraId="65EF65E3" w14:textId="77777777" w:rsidR="000A053F" w:rsidRDefault="00DE140F" w:rsidP="000A053F">
      <w:pPr>
        <w:keepNext/>
        <w:jc w:val="center"/>
      </w:pPr>
      <w:r>
        <w:rPr>
          <w:noProof/>
        </w:rPr>
        <w:drawing>
          <wp:inline distT="0" distB="0" distL="0" distR="0" wp14:anchorId="4653CBB9" wp14:editId="16034017">
            <wp:extent cx="3932669" cy="267761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2669" cy="2677614"/>
                    </a:xfrm>
                    <a:prstGeom prst="rect">
                      <a:avLst/>
                    </a:prstGeom>
                    <a:noFill/>
                    <a:ln>
                      <a:noFill/>
                    </a:ln>
                  </pic:spPr>
                </pic:pic>
              </a:graphicData>
            </a:graphic>
          </wp:inline>
        </w:drawing>
      </w:r>
    </w:p>
    <w:p w14:paraId="4FE0C0F0" w14:textId="6A7D820B" w:rsidR="00DE140F" w:rsidRDefault="000A053F" w:rsidP="000A053F">
      <w:pPr>
        <w:pStyle w:val="Caption"/>
        <w:jc w:val="center"/>
      </w:pPr>
      <w:bookmarkStart w:id="12" w:name="_Ref325034799"/>
      <w:r>
        <w:t xml:space="preserve">Figure </w:t>
      </w:r>
      <w:fldSimple w:instr=" SEQ Figure \* ARABIC ">
        <w:r>
          <w:rPr>
            <w:noProof/>
          </w:rPr>
          <w:t>2</w:t>
        </w:r>
      </w:fldSimple>
      <w:bookmarkEnd w:id="12"/>
      <w:r>
        <w:t>: When costs scale nonlinearly, combinations of repression and concessions may be cost-optimal for the regime.</w:t>
      </w:r>
    </w:p>
    <w:p w14:paraId="7C569EE3" w14:textId="77777777" w:rsidR="00DE140F" w:rsidRDefault="00DE140F" w:rsidP="0074761F"/>
    <w:p w14:paraId="1E6988AA" w14:textId="39BA2225" w:rsidR="00D944D6" w:rsidRPr="0039337B" w:rsidRDefault="00DE140F" w:rsidP="0074761F">
      <w:r>
        <w:t>Continuing with the model as it is presented by Goldstone and Tilly,</w:t>
      </w:r>
      <w:r w:rsidR="00D944D6">
        <w:t xml:space="preserve"> </w:t>
      </w:r>
      <w:r>
        <w:t>we can calculate for any instant which</w:t>
      </w:r>
      <w:r w:rsidR="000A053F">
        <w:t xml:space="preserve"> of the two</w:t>
      </w:r>
      <w:r>
        <w:t xml:space="preserve"> polic</w:t>
      </w:r>
      <w:r w:rsidR="000A053F">
        <w:t>ies</w:t>
      </w:r>
      <w:r>
        <w:t xml:space="preserve"> is preferred</w:t>
      </w:r>
      <w:r w:rsidR="003B24B2">
        <w:t>,</w:t>
      </w:r>
      <w:r>
        <w:t xml:space="preserve"> operationalized as</w:t>
      </w:r>
      <w:r w:rsidR="0039337B">
        <w:t xml:space="preserve"> the regime’s </w:t>
      </w:r>
      <w:r w:rsidR="0039337B">
        <w:rPr>
          <w:b/>
        </w:rPr>
        <w:t>Preference for Repression</w:t>
      </w:r>
      <w:r w:rsidR="003B24B2">
        <w:t xml:space="preserve">, which </w:t>
      </w:r>
      <w:r w:rsidR="005E2715">
        <w:t xml:space="preserve">represents the </w:t>
      </w:r>
      <w:r w:rsidR="002B298A">
        <w:t>expected price difference between the two alternatives, normalized by the expected cost of repression</w:t>
      </w:r>
      <w:r w:rsidR="003B24B2">
        <w:t>:</w:t>
      </w:r>
    </w:p>
    <w:p w14:paraId="0EA61DEB" w14:textId="77777777" w:rsidR="00D53A7E" w:rsidRDefault="00D53A7E"/>
    <w:p w14:paraId="797390D2" w14:textId="38D22BD9" w:rsidR="00D53A7E" w:rsidRDefault="00D53A7E">
      <m:oMathPara>
        <m:oMath>
          <m:r>
            <w:rPr>
              <w:rFonts w:ascii="Cambria Math" w:hAnsi="Cambria Math"/>
            </w:rPr>
            <m:t xml:space="preserve">Preference for Repression= </m:t>
          </m:r>
          <m:f>
            <m:fPr>
              <m:ctrlPr>
                <w:ins w:id="13" w:author="Unknown" w:date="2016-05-11T16:48:00Z">
                  <w:rPr>
                    <w:rFonts w:ascii="Cambria Math" w:hAnsi="Cambria Math"/>
                    <w:i/>
                  </w:rPr>
                </w:ins>
              </m:ctrlPr>
            </m:fPr>
            <m:num>
              <m:r>
                <w:rPr>
                  <w:rFonts w:ascii="Cambria Math" w:hAnsi="Cambria Math"/>
                </w:rPr>
                <m:t>Concessions Needed ∙Concession Unit Cost</m:t>
              </m:r>
              <m:r>
                <w:rPr>
                  <w:rFonts w:ascii="Cambria Math" w:hAnsi="Cambria Math"/>
                </w:rPr>
                <m:t xml:space="preserve">-Repression Needed∙Repression Unit Cost </m:t>
              </m:r>
            </m:num>
            <m:den>
              <m:r>
                <w:rPr>
                  <w:rFonts w:ascii="Cambria Math" w:hAnsi="Cambria Math"/>
                </w:rPr>
                <m:t>Repression Needed∙Repression Unit Cost</m:t>
              </m:r>
            </m:den>
          </m:f>
        </m:oMath>
      </m:oMathPara>
    </w:p>
    <w:p w14:paraId="6187D155" w14:textId="77777777" w:rsidR="00D53A7E" w:rsidRDefault="00D53A7E"/>
    <w:p w14:paraId="3414BC58" w14:textId="5D3334B0" w:rsidR="00DE140F" w:rsidRDefault="005E2715">
      <w:r>
        <w:t>When the preference fo</w:t>
      </w:r>
      <w:r w:rsidR="002B298A">
        <w:t>r repression is greater than zero</w:t>
      </w:r>
      <w:r w:rsidR="00DE140F">
        <w:t xml:space="preserve"> (with protest occurring)</w:t>
      </w:r>
      <w:r w:rsidR="00A5608E">
        <w:t xml:space="preserve">, the level of repression will be increased at some rate, and when it is below zero, </w:t>
      </w:r>
      <w:r w:rsidR="00DE140F">
        <w:t>further concessions will be made.</w:t>
      </w:r>
      <w:r w:rsidR="00E34274">
        <w:t xml:space="preserve"> While it should technically be possible to reduce both concessions and repression in attempt to find a more cost effective solution, the authors seem to suggest that the activities of the regime are limited to those that “increa</w:t>
      </w:r>
      <w:r w:rsidR="00E34274" w:rsidRPr="00E34274">
        <w:t>se repression, or increase concessions, or both.</w:t>
      </w:r>
      <w:r w:rsidR="00E34274">
        <w:t xml:space="preserve">”(188,2) As such, we will assume that the rates of </w:t>
      </w:r>
      <w:r w:rsidR="009B6023">
        <w:t>making concessions and threats are always positive, and so:</w:t>
      </w:r>
    </w:p>
    <w:p w14:paraId="77361508" w14:textId="77777777" w:rsidR="009B6023" w:rsidRDefault="009B6023"/>
    <w:p w14:paraId="3EABBB0A" w14:textId="70D1BCCE" w:rsidR="009B6023" w:rsidRDefault="009B6023">
      <m:oMathPara>
        <m:oMath>
          <m:r>
            <w:rPr>
              <w:rFonts w:ascii="Cambria Math" w:hAnsi="Cambria Math"/>
            </w:rPr>
            <m:t xml:space="preserve">Making Concessions=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Concession rate    if    Preference for Repression&lt; 0   and Protest&gt;0</m:t>
                  </m:r>
                </m:e>
                <m:e>
                  <m:r>
                    <w:rPr>
                      <w:rFonts w:ascii="Cambria Math" w:hAnsi="Cambria Math"/>
                    </w:rPr>
                    <m:t xml:space="preserve">0                   otherwise                                                                         </m:t>
                  </m:r>
                </m:e>
              </m:eqArr>
            </m:e>
          </m:d>
          <m:r>
            <w:br/>
          </m:r>
        </m:oMath>
        <m:oMath>
          <m:r>
            <w:rPr>
              <w:rFonts w:ascii="Cambria Math" w:hAnsi="Cambria Math"/>
            </w:rPr>
            <w:br/>
          </m:r>
        </m:oMath>
        <m:oMath>
          <m:r>
            <w:rPr>
              <w:rFonts w:ascii="Cambria Math" w:hAnsi="Cambria Math"/>
            </w:rPr>
            <m:t xml:space="preserve">Making Threats=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Threat rate    if    Preference for Repression≥0 and Protest&gt;0</m:t>
                  </m:r>
                </m:e>
                <m:e>
                  <m:r>
                    <w:rPr>
                      <w:rFonts w:ascii="Cambria Math" w:hAnsi="Cambria Math"/>
                    </w:rPr>
                    <m:t xml:space="preserve">0                     otherwise                                                                 </m:t>
                  </m:r>
                </m:e>
              </m:eqArr>
            </m:e>
          </m:d>
        </m:oMath>
      </m:oMathPara>
    </w:p>
    <w:p w14:paraId="1A8A5729" w14:textId="60672928" w:rsidR="00DE140F" w:rsidRDefault="001B7BE2">
      <w:r>
        <w:rPr>
          <w:noProof/>
        </w:rPr>
        <w:drawing>
          <wp:inline distT="0" distB="0" distL="0" distR="0" wp14:anchorId="6D2F2DF7" wp14:editId="54CF06D6">
            <wp:extent cx="5485130" cy="2569029"/>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163" b="12335"/>
                    <a:stretch/>
                  </pic:blipFill>
                  <pic:spPr bwMode="auto">
                    <a:xfrm>
                      <a:off x="0" y="0"/>
                      <a:ext cx="5486400" cy="2569624"/>
                    </a:xfrm>
                    <a:prstGeom prst="rect">
                      <a:avLst/>
                    </a:prstGeom>
                    <a:noFill/>
                    <a:ln>
                      <a:noFill/>
                    </a:ln>
                    <a:extLst>
                      <a:ext uri="{53640926-AAD7-44d8-BBD7-CCE9431645EC}">
                        <a14:shadowObscured xmlns:a14="http://schemas.microsoft.com/office/drawing/2010/main"/>
                      </a:ext>
                    </a:extLst>
                  </pic:spPr>
                </pic:pic>
              </a:graphicData>
            </a:graphic>
          </wp:inline>
        </w:drawing>
      </w:r>
    </w:p>
    <w:p w14:paraId="721C3464" w14:textId="77777777" w:rsidR="005E2715" w:rsidRDefault="005E2715"/>
    <w:p w14:paraId="2DFCB03C" w14:textId="32EC344B" w:rsidR="00D53A7E" w:rsidRDefault="00DE140F">
      <w:r>
        <w:t xml:space="preserve">The authors recognize that </w:t>
      </w:r>
      <w:r w:rsidR="00D53A7E">
        <w:t>“</w:t>
      </w:r>
      <w:r>
        <w:t>t</w:t>
      </w:r>
      <w:r w:rsidR="00D53A7E">
        <w:t>he stat</w:t>
      </w:r>
      <w:r w:rsidR="00D53A7E" w:rsidRPr="00D53A7E">
        <w:t xml:space="preserve">e has
at best </w:t>
      </w:r>
      <w:r w:rsidR="00D53A7E">
        <w:t>imperfect</w:t>
      </w:r>
      <w:r w:rsidR="00D53A7E" w:rsidRPr="00D53A7E">
        <w:t xml:space="preserve"> </w:t>
      </w:r>
      <w:r w:rsidR="00D53A7E">
        <w:t>knowledge</w:t>
      </w:r>
      <w:r w:rsidR="00D53A7E" w:rsidRPr="00D53A7E">
        <w:t xml:space="preserve"> about the level of </w:t>
      </w:r>
      <w:r w:rsidR="00D53A7E">
        <w:t>popular</w:t>
      </w:r>
      <w:r w:rsidR="00D53A7E" w:rsidRPr="00D53A7E">
        <w:t xml:space="preserve"> support for</w:t>
      </w:r>
      <w:r w:rsidR="00D53A7E">
        <w:t xml:space="preserve"> protest…</w:t>
      </w:r>
      <w:r w:rsidR="00D53A7E" w:rsidRPr="00D53A7E">
        <w:t xml:space="preserve"> and thus</w:t>
      </w:r>
      <w:r w:rsidR="00D53A7E">
        <w:t xml:space="preserve"> may</w:t>
      </w:r>
      <w:r w:rsidR="00D53A7E" w:rsidRPr="00D53A7E">
        <w:t xml:space="preserve"> arrive at a different </w:t>
      </w:r>
      <w:r w:rsidR="00D53A7E">
        <w:t>estimate of opportunity</w:t>
      </w:r>
      <w:r w:rsidR="00D53A7E" w:rsidRPr="00D53A7E">
        <w:t xml:space="preserve">
</w:t>
      </w:r>
      <w:r w:rsidR="00D53A7E">
        <w:t xml:space="preserve">than </w:t>
      </w:r>
      <w:r w:rsidR="00D53A7E" w:rsidRPr="00D53A7E">
        <w:t>that held by the protest group.</w:t>
      </w:r>
      <w:r w:rsidR="00D53A7E">
        <w:t>” (187,3) As su</w:t>
      </w:r>
      <w:r w:rsidR="00885A52">
        <w:t xml:space="preserve">ch, the </w:t>
      </w:r>
      <w:r w:rsidR="00F9567C">
        <w:rPr>
          <w:b/>
        </w:rPr>
        <w:t>Concessions Needed</w:t>
      </w:r>
      <w:r w:rsidR="00F9567C">
        <w:t xml:space="preserve"> and </w:t>
      </w:r>
      <w:r w:rsidR="00F9567C">
        <w:rPr>
          <w:b/>
        </w:rPr>
        <w:t>Repression Needed</w:t>
      </w:r>
      <w:r w:rsidR="00F9567C">
        <w:t xml:space="preserve"> variables in the above equation are themselves </w:t>
      </w:r>
      <w:r w:rsidR="001B7BE2">
        <w:t xml:space="preserve">merely the regime’s estimate of the endpoints of the suppression curve. </w:t>
      </w:r>
    </w:p>
    <w:p w14:paraId="3CB35966" w14:textId="77777777" w:rsidR="001B7BE2" w:rsidRDefault="001B7BE2"/>
    <w:p w14:paraId="47797C77" w14:textId="1AA8B5FA" w:rsidR="001B7BE2" w:rsidRPr="00F9567C" w:rsidRDefault="001B7BE2" w:rsidP="001B7BE2">
      <w:pPr>
        <w:pStyle w:val="Heading2"/>
      </w:pPr>
      <w:r>
        <w:t>Updating Estimates</w:t>
      </w:r>
    </w:p>
    <w:p w14:paraId="6052100D" w14:textId="5FBA4E59" w:rsidR="00D53A7E" w:rsidRDefault="00E34274">
      <w:r>
        <w:t xml:space="preserve">The authors tell us that the state </w:t>
      </w:r>
      <w:r w:rsidRPr="00E34274">
        <w:t xml:space="preserve">
</w:t>
      </w:r>
      <w:r>
        <w:t>“m</w:t>
      </w:r>
      <w:r w:rsidRPr="00E34274">
        <w:t xml:space="preserve">ay </w:t>
      </w:r>
      <w:r>
        <w:t>sw</w:t>
      </w:r>
      <w:r w:rsidR="005D3A5A">
        <w:t>ing back and forth bet</w:t>
      </w:r>
      <w:r>
        <w:t>w</w:t>
      </w:r>
      <w:r w:rsidRPr="00E34274">
        <w:t>een concessions
and repression, trying to find a combination that quells protest</w:t>
      </w:r>
      <w:r>
        <w:t>”</w:t>
      </w:r>
      <w:r w:rsidR="00940EAC">
        <w:t xml:space="preserve"> (188,2)</w:t>
      </w:r>
      <w:r>
        <w:t xml:space="preserve">, suggesting that the regime is trying to learn about the true location of the ‘suppression line’ by </w:t>
      </w:r>
      <w:r w:rsidR="000A053F">
        <w:t>implementing</w:t>
      </w:r>
      <w:r>
        <w:t xml:space="preserve"> various policies</w:t>
      </w:r>
      <w:r w:rsidR="009B6023">
        <w:t>. There is no further guidance at this point as to how this learning takes place</w:t>
      </w:r>
      <w:r w:rsidR="005D3A5A">
        <w:t xml:space="preserve">, but we can make some inferences based upon the text. First we assume that learning is taking place while protest is happening, but when protest stops, there is no longer motivation to update estimates. Second, the regime may assume that if protest is ongoing, then either </w:t>
      </w:r>
      <w:r w:rsidR="00A827BC">
        <w:t xml:space="preserve">the level of concessions, the level of repression, or both need to be higher than they currently are. Lastly we assume there is some rate at which the regime updates its belief about the necessary levels of concessions or repression. Thus, the expected level of necessary repression/concessions adjusts over time to some value fractionally greater than the current manifest level of repression/concessions as long as protests exist. Or, more straightforwardly – if protests are occurring, ratchet up the </w:t>
      </w:r>
      <w:r w:rsidR="000A053F">
        <w:t xml:space="preserve">desired </w:t>
      </w:r>
      <w:r w:rsidR="00A827BC">
        <w:t>response. Mathematically, we can express this as:</w:t>
      </w:r>
    </w:p>
    <w:p w14:paraId="238B1434" w14:textId="77777777" w:rsidR="00885A52" w:rsidRDefault="00885A52"/>
    <w:p w14:paraId="1FB49F98" w14:textId="0A2374E7" w:rsidR="00A827BC" w:rsidRDefault="00A827BC">
      <m:oMathPara>
        <m:oMath>
          <m:r>
            <w:rPr>
              <w:rFonts w:ascii="Cambria Math" w:hAnsi="Cambria Math"/>
            </w:rPr>
            <m:t xml:space="preserve">Adjusting repression expectation=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Repr </m:t>
                  </m:r>
                  <m:r>
                    <w:rPr>
                      <w:rFonts w:ascii="Cambria Math" w:hAnsi="Cambria Math"/>
                    </w:rPr>
                    <m:t>Threat∙</m:t>
                  </m:r>
                  <m:r>
                    <w:rPr>
                      <w:rFonts w:ascii="Cambria Math" w:hAnsi="Cambria Math"/>
                    </w:rPr>
                    <m:t xml:space="preserve">Repr Fractional Adjustment-Expectation of repr needed    if Protest&gt;0 </m:t>
                  </m:r>
                </m:e>
                <m:e>
                  <m:r>
                    <w:rPr>
                      <w:rFonts w:ascii="Cambria Math" w:hAnsi="Cambria Math"/>
                    </w:rPr>
                    <m:t xml:space="preserve">                                                 0                                                                                           otherwise</m:t>
                  </m:r>
                </m:e>
              </m:eqArr>
            </m:e>
          </m:d>
          <m:r>
            <w:rPr>
              <w:rFonts w:ascii="Cambria Math" w:hAnsi="Cambria Math"/>
            </w:rPr>
            <m:t xml:space="preserve"> </m:t>
          </m:r>
          <m:r>
            <w:rPr>
              <w:rFonts w:ascii="Cambria Math" w:hAnsi="Cambria Math"/>
            </w:rPr>
            <w:br/>
          </m:r>
        </m:oMath>
        <m:oMath>
          <m:r>
            <w:rPr>
              <w:rFonts w:ascii="Cambria Math" w:hAnsi="Cambria Math"/>
            </w:rPr>
            <w:br/>
          </m:r>
        </m:oMath>
        <m:oMath>
          <m:r>
            <w:rPr>
              <w:rFonts w:ascii="Cambria Math" w:hAnsi="Cambria Math"/>
            </w:rPr>
            <m:t>Adjusting concession expecta</m:t>
          </m:r>
          <m:r>
            <w:rPr>
              <w:rFonts w:ascii="Cambria Math" w:hAnsi="Cambria Math"/>
            </w:rPr>
            <m:t xml:space="preserve">tion=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Conc's∙Conc Fractional Adjustment-Expectation of conc needed    if Protest&gt;0 </m:t>
                  </m:r>
                </m:e>
                <m:e>
                  <m:r>
                    <w:rPr>
                      <w:rFonts w:ascii="Cambria Math" w:hAnsi="Cambria Math"/>
                    </w:rPr>
                    <m:t xml:space="preserve">                                                  0                                                                                otherwise</m:t>
                  </m:r>
                </m:e>
              </m:eqArr>
            </m:e>
          </m:d>
        </m:oMath>
      </m:oMathPara>
    </w:p>
    <w:p w14:paraId="473EBBE2" w14:textId="77777777" w:rsidR="00D53A7E" w:rsidRDefault="00D53A7E"/>
    <w:p w14:paraId="1B44A904" w14:textId="40CA32AB" w:rsidR="00DE140F" w:rsidRDefault="009F33CA">
      <w:r>
        <w:t xml:space="preserve">Updating our model diagram to include these additions, we can see that we have now created several balancing feedback loops that serve to </w:t>
      </w:r>
      <w:r w:rsidR="000A053F">
        <w:t>influence</w:t>
      </w:r>
      <w:r>
        <w:t xml:space="preserve"> the propensity of the regime to depend too heavily on one type of action vs. the other. Balancing loops B1 and B2 suggest that if increases in concessions or repression do not serve to eliminate protest, then the necessary level of concessions must be higher than previously expected, thus making that particular course of action less favorable. Balancing loop B3 is </w:t>
      </w:r>
      <w:proofErr w:type="gramStart"/>
      <w:r>
        <w:t>a</w:t>
      </w:r>
      <w:proofErr w:type="gramEnd"/>
      <w:r>
        <w:t xml:space="preserve"> only a loosely a feedback process (and so we have shown links as dashed lines) due to the ability of protest to </w:t>
      </w:r>
      <w:r w:rsidR="00556553">
        <w:t>switch the two learning loops on or off.</w:t>
      </w:r>
    </w:p>
    <w:p w14:paraId="59193A56" w14:textId="276164F3" w:rsidR="00A827BC" w:rsidRDefault="009F33CA">
      <w:r>
        <w:rPr>
          <w:noProof/>
        </w:rPr>
        <w:drawing>
          <wp:inline distT="0" distB="0" distL="0" distR="0" wp14:anchorId="5AFC674B" wp14:editId="07F8219B">
            <wp:extent cx="6282900" cy="3592286"/>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5796" cy="3593942"/>
                    </a:xfrm>
                    <a:prstGeom prst="rect">
                      <a:avLst/>
                    </a:prstGeom>
                    <a:noFill/>
                    <a:ln>
                      <a:noFill/>
                    </a:ln>
                  </pic:spPr>
                </pic:pic>
              </a:graphicData>
            </a:graphic>
          </wp:inline>
        </w:drawing>
      </w:r>
    </w:p>
    <w:p w14:paraId="2CAD569D" w14:textId="77777777" w:rsidR="005B0017" w:rsidRDefault="005B0017"/>
    <w:p w14:paraId="10E08FBE" w14:textId="6527551D" w:rsidR="005B0017" w:rsidRDefault="005B0017" w:rsidP="005B0017">
      <w:pPr>
        <w:pStyle w:val="Heading2"/>
      </w:pPr>
      <w:r>
        <w:t>Regime stability</w:t>
      </w:r>
    </w:p>
    <w:p w14:paraId="30F937F1" w14:textId="58BE61E6" w:rsidR="005B0017" w:rsidRDefault="005B0017" w:rsidP="005B0017">
      <w:r>
        <w:t xml:space="preserve">Goldstone and Tilly describe the regime as having a maximum ability to </w:t>
      </w:r>
      <w:r w:rsidR="00F2365C">
        <w:t>respond with concessions or repression, and when the cost of action exceeds the cost, “</w:t>
      </w:r>
      <w:r w:rsidR="00F2365C" w:rsidRPr="00F2365C">
        <w:t xml:space="preserve">it is </w:t>
      </w:r>
      <w:r w:rsidR="00F2365C">
        <w:t>now</w:t>
      </w:r>
      <w:r w:rsidR="00F2365C" w:rsidRPr="00F2365C">
        <w:t xml:space="preserve"> neither capable of enough </w:t>
      </w:r>
      <w:r w:rsidR="00F2365C">
        <w:t>repression</w:t>
      </w:r>
      <w:r w:rsidR="00F2365C" w:rsidRPr="00F2365C">
        <w:t xml:space="preserve">, nor </w:t>
      </w:r>
      <w:r w:rsidR="00F2365C">
        <w:t>w</w:t>
      </w:r>
      <w:r w:rsidR="00F2365C" w:rsidRPr="00F2365C">
        <w:t xml:space="preserve">illing to provide enough concessions, </w:t>
      </w:r>
      <w:r w:rsidR="00F2365C">
        <w:t>to</w:t>
      </w:r>
      <w:r w:rsidR="00F2365C" w:rsidRPr="00F2365C">
        <w:t xml:space="preserve"> </w:t>
      </w:r>
      <w:r w:rsidR="00F2365C">
        <w:t>halt</w:t>
      </w:r>
      <w:r w:rsidR="00F2365C" w:rsidRPr="00F2365C">
        <w:t xml:space="preserve"> the </w:t>
      </w:r>
      <w:r w:rsidR="00F2365C">
        <w:t xml:space="preserve">movement” and “has doomed itself” (189,3). We’ll account for these total costs and their impact on </w:t>
      </w:r>
      <w:r w:rsidR="00D26334">
        <w:rPr>
          <w:b/>
        </w:rPr>
        <w:t>R</w:t>
      </w:r>
      <w:r w:rsidR="00F2365C" w:rsidRPr="00D26334">
        <w:rPr>
          <w:b/>
        </w:rPr>
        <w:t xml:space="preserve">egime </w:t>
      </w:r>
      <w:r w:rsidR="00D26334" w:rsidRPr="00D26334">
        <w:rPr>
          <w:b/>
        </w:rPr>
        <w:t>survival</w:t>
      </w:r>
      <w:r w:rsidR="00F2365C">
        <w:t xml:space="preserve"> as follows:</w:t>
      </w:r>
    </w:p>
    <w:p w14:paraId="1DF840B8" w14:textId="77777777" w:rsidR="00CA77EB" w:rsidRDefault="00CA77EB" w:rsidP="005B0017"/>
    <w:p w14:paraId="002BBBF4" w14:textId="4B588522" w:rsidR="00F2365C" w:rsidRPr="00CA77EB" w:rsidRDefault="00F2365C" w:rsidP="005B0017">
      <m:oMathPara>
        <m:oMath>
          <m:r>
            <w:rPr>
              <w:rFonts w:ascii="Cambria Math" w:hAnsi="Cambria Math"/>
            </w:rPr>
            <m:t>Total</m:t>
          </m:r>
          <m:func>
            <m:funcPr>
              <m:ctrlPr>
                <w:ins w:id="14" w:author="James Houghton" w:date="2016-05-16T06:45:00Z">
                  <w:rPr>
                    <w:rFonts w:ascii="Cambria Math" w:hAnsi="Cambria Math"/>
                    <w:i/>
                  </w:rPr>
                </w:ins>
              </m:ctrlPr>
            </m:funcPr>
            <m:fName>
              <m:r>
                <m:rPr>
                  <m:sty m:val="p"/>
                </m:rPr>
                <w:rPr>
                  <w:rFonts w:ascii="Cambria Math" w:hAnsi="Cambria Math"/>
                </w:rPr>
                <m:t>cost</m:t>
              </m:r>
            </m:fName>
            <m:e>
              <m:r>
                <w:rPr>
                  <w:rFonts w:ascii="Cambria Math" w:hAnsi="Cambria Math"/>
                </w:rPr>
                <m:t xml:space="preserve">= </m:t>
              </m:r>
            </m:e>
          </m:func>
          <m:r>
            <w:rPr>
              <w:rFonts w:ascii="Cambria Math" w:hAnsi="Cambria Math"/>
            </w:rPr>
            <m:t>Concessions ∙Concession unit cost+ Repressive Threat Tr ∙Repression unit cost</m:t>
          </m:r>
          <m:r>
            <w:rPr>
              <w:rFonts w:ascii="Cambria Math" w:hAnsi="Cambria Math"/>
            </w:rPr>
            <w:br/>
          </m:r>
        </m:oMath>
        <m:oMath>
          <m:r>
            <w:rPr>
              <w:rFonts w:ascii="Cambria Math" w:hAnsi="Cambria Math"/>
            </w:rPr>
            <m:t>Regime survival=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Total cost&lt;Regime capabili</m:t>
                  </m:r>
                  <m:r>
                    <w:rPr>
                      <w:rFonts w:ascii="Cambria Math" w:hAnsi="Cambria Math"/>
                    </w:rPr>
                    <m:t>ty</m:t>
                  </m:r>
                </m:e>
                <m:e>
                  <m:r>
                    <w:rPr>
                      <w:rFonts w:ascii="Cambria Math" w:hAnsi="Cambria Math"/>
                    </w:rPr>
                    <m:t xml:space="preserve">0           otherwise                                            </m:t>
                  </m:r>
                </m:e>
              </m:eqArr>
            </m:e>
          </m:d>
        </m:oMath>
      </m:oMathPara>
    </w:p>
    <w:p w14:paraId="57D7A4BD" w14:textId="77777777" w:rsidR="00CA77EB" w:rsidRDefault="00CA77EB" w:rsidP="005B0017"/>
    <w:p w14:paraId="06D7D4F5" w14:textId="66EDBEE9" w:rsidR="00CA77EB" w:rsidRDefault="00CA77EB" w:rsidP="005B0017">
      <w:r>
        <w:t xml:space="preserve">We’ll define </w:t>
      </w:r>
      <w:r>
        <w:rPr>
          <w:b/>
        </w:rPr>
        <w:t>Regime capability</w:t>
      </w:r>
      <w:r>
        <w:t xml:space="preserve"> as a total cost above which the regime fails.</w:t>
      </w:r>
    </w:p>
    <w:p w14:paraId="11134C25" w14:textId="613B06C1" w:rsidR="005B0017" w:rsidRDefault="005B0017" w:rsidP="00A827BC">
      <w:pPr>
        <w:pStyle w:val="Heading1"/>
      </w:pPr>
      <w:r>
        <w:t>Discussion of theory formalization</w:t>
      </w:r>
    </w:p>
    <w:p w14:paraId="276A0D4C" w14:textId="706F86A3" w:rsidR="005B0017" w:rsidRDefault="0081714C" w:rsidP="005B0017">
      <w:r>
        <w:t xml:space="preserve">One of the challenges of formalizing theory is the tension between faithfully representing the theory as it is verbally presented and maintaining fidelity to modeling conventions and best practices. In places this tension is instructive, as it serves to identify places in which the verbal theory is incomplete, ambiguous, or </w:t>
      </w:r>
      <w:r w:rsidR="00494D9B">
        <w:t xml:space="preserve">incoherent; </w:t>
      </w:r>
      <w:r w:rsidR="000A053F">
        <w:t>here</w:t>
      </w:r>
      <w:r w:rsidR="00494D9B">
        <w:t xml:space="preserve"> modeling brings clarity and serves to make the theory more complete. In other places, the verbal theory as it is presented requires that the modeler accept deviations from best practices </w:t>
      </w:r>
      <w:r w:rsidR="000A053F">
        <w:t>so as not to</w:t>
      </w:r>
      <w:r w:rsidR="00494D9B">
        <w:t xml:space="preserve"> </w:t>
      </w:r>
      <w:r w:rsidR="000A053F">
        <w:t>misrepresent</w:t>
      </w:r>
      <w:r w:rsidR="00494D9B">
        <w:t xml:space="preserve"> the theory or make the presentation overly complicated.</w:t>
      </w:r>
    </w:p>
    <w:p w14:paraId="2A8CE67E" w14:textId="77777777" w:rsidR="005B0017" w:rsidRDefault="005B0017" w:rsidP="005B0017"/>
    <w:p w14:paraId="2C5CEF39" w14:textId="78A7E474" w:rsidR="005B0017" w:rsidRDefault="005B0017" w:rsidP="00CA77EB">
      <w:r>
        <w:t>There are a number of constructs in the model as we have laid it out that would not be the first choice of many system dynamics modelers. Most notable amongst these are the binary variables for the presenc</w:t>
      </w:r>
      <w:r w:rsidR="006743FD">
        <w:t xml:space="preserve">e of protest, and the discrete switching </w:t>
      </w:r>
      <w:r>
        <w:t>behavior between increases in concessions and increases in repression</w:t>
      </w:r>
      <w:r w:rsidR="00490E22">
        <w:t>, which is a result of the cost structure</w:t>
      </w:r>
      <w:r>
        <w:t>.</w:t>
      </w:r>
      <w:r w:rsidR="00BF47E0">
        <w:t xml:space="preserve"> Going forward, it would interesting to formulate the level of protest activity as a continuous variable, such that a regime’s decision making (and perceived level of threat) would be dependent on a more nuanced signal than the raw fact of protest.</w:t>
      </w:r>
      <w:r w:rsidR="00490E22">
        <w:t xml:space="preserve"> It would be interesting also to model a nonlinear cost structure (and thus requiring a more complex decision structure than that elaborated here) to see if </w:t>
      </w:r>
      <w:r w:rsidR="000A053F">
        <w:t>the model’s predicted behaviors change</w:t>
      </w:r>
      <w:r w:rsidR="00490E22">
        <w:t>.</w:t>
      </w:r>
    </w:p>
    <w:p w14:paraId="5A61CB59" w14:textId="77777777" w:rsidR="006743FD" w:rsidRDefault="006743FD" w:rsidP="00CA77EB"/>
    <w:p w14:paraId="0EE4AF63" w14:textId="77777777" w:rsidR="00354E2B" w:rsidRDefault="006743FD" w:rsidP="00CA77EB">
      <w:r>
        <w:t xml:space="preserve">In their formalization, Goldstone and Tilly are not explicit about the units that accompany the variables or parameters in their model. Likewise, the remaining verbal theory does not have straightforward operationalization or easily associated units. As a result, essentially every parameter in the model is either a dimensionless ratio, or is implied as a fraction of an unspecified baseline condition. This lack of true dimensionality enables direct comparison between concepts such as ‘concessions’ and ‘repressive threat’ without going into details of the protesters’ mental calculus in formulating decisions. </w:t>
      </w:r>
      <w:r w:rsidR="009866EF">
        <w:t xml:space="preserve">At the same time, it makes parameterizing the model difficult. For simplicity, we initially set all parameters to ‘1’, apart from the various factors k1-k3 that together sum to 0.5. This set of parameters initializes the model right at the edge of protest occurrence, and allows any deviation to </w:t>
      </w:r>
      <w:r w:rsidR="00D26334">
        <w:t>be expressed as a fraction of the baseline case.</w:t>
      </w:r>
      <w:r w:rsidR="00165496">
        <w:t xml:space="preserve"> </w:t>
      </w:r>
    </w:p>
    <w:p w14:paraId="256DE79C" w14:textId="77777777" w:rsidR="00354E2B" w:rsidRDefault="00354E2B" w:rsidP="00CA77EB"/>
    <w:p w14:paraId="74C2EB92" w14:textId="32502696" w:rsidR="006743FD" w:rsidRDefault="00165496" w:rsidP="00CA77EB">
      <w:r>
        <w:t xml:space="preserve">As our units are all set to 1, the model has a completely arbitrary timescale, existing purely in relationship to the </w:t>
      </w:r>
      <w:r w:rsidR="00354E2B">
        <w:t>parameters that</w:t>
      </w:r>
      <w:r>
        <w:t xml:space="preserve"> control flow rates. </w:t>
      </w:r>
      <w:r w:rsidR="00354E2B">
        <w:t>It is reasonable to assume that the timescale should be such as to allow features to vary by an order of magnitude, and so we’ll run our simulation over 10 time units.</w:t>
      </w:r>
    </w:p>
    <w:p w14:paraId="7E5CA74E" w14:textId="212300C8" w:rsidR="00940EAC" w:rsidRDefault="00940EAC" w:rsidP="00A827BC">
      <w:pPr>
        <w:pStyle w:val="Heading1"/>
      </w:pPr>
      <w:r>
        <w:t>Evaluating dynamic consistency of the theory</w:t>
      </w:r>
    </w:p>
    <w:p w14:paraId="058EFEA6" w14:textId="7D3E5034" w:rsidR="001773CD" w:rsidRDefault="001773CD" w:rsidP="005B0017">
      <w:r>
        <w:t xml:space="preserve">At this point we have constructed a model to </w:t>
      </w:r>
      <w:r w:rsidR="00CA77EB">
        <w:t>account for the behavior of the various actors through en</w:t>
      </w:r>
      <w:r w:rsidR="00832C43">
        <w:t>dogenously specified mechanisms as described by Goldstone and Tilly. We are now in a position to test if the hypothesized structure does indeed result in the predicted systemic behavior. Our strategy at this point will be to identify predictions of behavior made by the authors, and formalize these as mathematical statements. We can then evaluate if and when the formalized statements hold true.</w:t>
      </w:r>
    </w:p>
    <w:p w14:paraId="0E750214" w14:textId="77777777" w:rsidR="00832C43" w:rsidRDefault="00832C43" w:rsidP="005B0017"/>
    <w:p w14:paraId="197B2151" w14:textId="17091260" w:rsidR="006743FD" w:rsidRDefault="00832C43" w:rsidP="00832C43">
      <w:r>
        <w:t>As an example, the paper states that: "The state, ... [may] manipulate the current threats to the protest group, and the level of repression that follows on protest action. Here there is room for effective action by the state..."(185,5). We interpret this to mean that in at least</w:t>
      </w:r>
      <w:r w:rsidRPr="00832C43">
        <w:t xml:space="preserve"> some cases, the state can quell protests through the use of concessions and repression</w:t>
      </w:r>
      <w:r>
        <w:t>, such that at the end of the simulation, protest can be driven to zero</w:t>
      </w:r>
      <w:r w:rsidRPr="00832C43">
        <w:t>.</w:t>
      </w:r>
      <w:r w:rsidR="008F5357">
        <w:t xml:space="preserve"> </w:t>
      </w:r>
      <w:r>
        <w:t xml:space="preserve">Mathematically, </w:t>
      </w:r>
      <w:r w:rsidR="000A053F">
        <w:t>we</w:t>
      </w:r>
      <w:r w:rsidR="006743FD">
        <w:t xml:space="preserve"> write this </w:t>
      </w:r>
      <w:r w:rsidR="008F5357">
        <w:t xml:space="preserve">test </w:t>
      </w:r>
      <w:r w:rsidR="006743FD">
        <w:t>as</w:t>
      </w:r>
      <w:r>
        <w:t>:</w:t>
      </w:r>
    </w:p>
    <w:p w14:paraId="5BF4354B" w14:textId="77777777" w:rsidR="000A053F" w:rsidRDefault="000A053F" w:rsidP="00832C43"/>
    <w:p w14:paraId="3DA172AC" w14:textId="1D026514" w:rsidR="00832C43" w:rsidRDefault="006743FD" w:rsidP="00832C43">
      <m:oMathPara>
        <m:oMath>
          <m:r>
            <w:rPr>
              <w:rFonts w:ascii="Cambria Math" w:hAnsi="Cambria Math"/>
            </w:rPr>
            <m:t xml:space="preserve"> Protest</m:t>
          </m:r>
          <m:d>
            <m:dPr>
              <m:ctrlPr>
                <w:ins w:id="15" w:author="James Houghton" w:date="2016-05-16T09:20:00Z">
                  <w:rPr>
                    <w:rFonts w:ascii="Cambria Math" w:hAnsi="Cambria Math"/>
                    <w:i/>
                  </w:rPr>
                </w:ins>
              </m:ctrlPr>
            </m:dPr>
            <m:e>
              <m:sSub>
                <m:sSubPr>
                  <m:ctrlPr>
                    <w:ins w:id="16" w:author="Unknown" w:date="2016-05-11T16:46:00Z">
                      <w:rPr>
                        <w:rFonts w:ascii="Cambria Math" w:hAnsi="Cambria Math"/>
                        <w:i/>
                      </w:rPr>
                    </w:ins>
                  </m:ctrlPr>
                </m:sSubPr>
                <m:e>
                  <m:r>
                    <w:rPr>
                      <w:rFonts w:ascii="Cambria Math" w:hAnsi="Cambria Math"/>
                    </w:rPr>
                    <m:t>t</m:t>
                  </m:r>
                </m:e>
                <m:sub>
                  <m:r>
                    <w:rPr>
                      <w:rFonts w:ascii="Cambria Math" w:hAnsi="Cambria Math"/>
                    </w:rPr>
                    <m:t>final</m:t>
                  </m:r>
                </m:sub>
              </m:sSub>
            </m:e>
          </m:d>
          <m:r>
            <w:rPr>
              <w:rFonts w:ascii="Cambria Math" w:hAnsi="Cambria Math"/>
            </w:rPr>
            <m:t>== 0</m:t>
          </m:r>
        </m:oMath>
      </m:oMathPara>
    </w:p>
    <w:p w14:paraId="00A8727F" w14:textId="77777777" w:rsidR="008F5357" w:rsidRDefault="008F5357" w:rsidP="005B0017"/>
    <w:p w14:paraId="1DA87080" w14:textId="65F715DB" w:rsidR="00D26334" w:rsidRDefault="008F5357" w:rsidP="005B0017">
      <w:r>
        <w:t>This test applies to a single simulation of our model</w:t>
      </w:r>
      <w:r w:rsidR="00EA0C0B">
        <w:t xml:space="preserve">, and so in order to test the paper’s claim that the test should pass </w:t>
      </w:r>
      <w:r w:rsidR="00EA0C0B" w:rsidRPr="000A053F">
        <w:rPr>
          <w:i/>
        </w:rPr>
        <w:t>in at least some</w:t>
      </w:r>
      <w:r w:rsidR="00EA0C0B">
        <w:t xml:space="preserve"> cases, we need to define the set of cases we will </w:t>
      </w:r>
      <w:r w:rsidR="000A053F">
        <w:t>evaluate</w:t>
      </w:r>
      <w:r w:rsidR="00EA0C0B">
        <w:t xml:space="preserve">. </w:t>
      </w:r>
      <w:r w:rsidR="009866EF">
        <w:t xml:space="preserve">As the theory presented in the paper does not make </w:t>
      </w:r>
      <w:r w:rsidR="00D26334">
        <w:t xml:space="preserve">claims about the range of validity of the theory, we will make some fairly </w:t>
      </w:r>
      <w:r w:rsidR="00980F46">
        <w:t>modest</w:t>
      </w:r>
      <w:r w:rsidR="00D26334">
        <w:t xml:space="preserve"> assumptions</w:t>
      </w:r>
      <w:r w:rsidR="00980F46">
        <w:t xml:space="preserve"> about the bounds of our parameters</w:t>
      </w:r>
      <w:r w:rsidR="000A053F">
        <w:t>, essentially single digit multiples of baseline conditions</w:t>
      </w:r>
      <w:r w:rsidR="00D26334">
        <w:t xml:space="preserve">. </w:t>
      </w:r>
    </w:p>
    <w:p w14:paraId="05B3CB05" w14:textId="77777777" w:rsidR="00980F46" w:rsidRDefault="00980F46" w:rsidP="005B0017"/>
    <w:tbl>
      <w:tblPr>
        <w:tblStyle w:val="TableGrid"/>
        <w:tblW w:w="7938" w:type="dxa"/>
        <w:tblLook w:val="04A0" w:firstRow="1" w:lastRow="0" w:firstColumn="1" w:lastColumn="0" w:noHBand="0" w:noVBand="1"/>
      </w:tblPr>
      <w:tblGrid>
        <w:gridCol w:w="3978"/>
        <w:gridCol w:w="1980"/>
        <w:gridCol w:w="1980"/>
      </w:tblGrid>
      <w:tr w:rsidR="005A0B02" w14:paraId="4C849313" w14:textId="77777777" w:rsidTr="005A0B02">
        <w:tc>
          <w:tcPr>
            <w:tcW w:w="3978" w:type="dxa"/>
          </w:tcPr>
          <w:p w14:paraId="3AD01F00" w14:textId="1F335306" w:rsidR="00D26334" w:rsidRPr="005A0B02" w:rsidRDefault="005A0B02" w:rsidP="005B0017">
            <w:pPr>
              <w:rPr>
                <w:b/>
              </w:rPr>
            </w:pPr>
            <w:r w:rsidRPr="005A0B02">
              <w:rPr>
                <w:b/>
              </w:rPr>
              <w:t>Parameter</w:t>
            </w:r>
          </w:p>
        </w:tc>
        <w:tc>
          <w:tcPr>
            <w:tcW w:w="1980" w:type="dxa"/>
          </w:tcPr>
          <w:p w14:paraId="5D421F4F" w14:textId="0F04CF7F" w:rsidR="00D26334" w:rsidRPr="005A0B02" w:rsidRDefault="005A0B02" w:rsidP="005B0017">
            <w:pPr>
              <w:rPr>
                <w:b/>
              </w:rPr>
            </w:pPr>
            <w:r w:rsidRPr="005A0B02">
              <w:rPr>
                <w:b/>
              </w:rPr>
              <w:t>Minimum Value</w:t>
            </w:r>
          </w:p>
        </w:tc>
        <w:tc>
          <w:tcPr>
            <w:tcW w:w="1980" w:type="dxa"/>
          </w:tcPr>
          <w:p w14:paraId="4CB81182" w14:textId="4698E519" w:rsidR="00D26334" w:rsidRPr="005A0B02" w:rsidRDefault="005A0B02" w:rsidP="005A0B02">
            <w:pPr>
              <w:ind w:right="-18"/>
              <w:rPr>
                <w:b/>
              </w:rPr>
            </w:pPr>
            <w:r w:rsidRPr="005A0B02">
              <w:rPr>
                <w:b/>
              </w:rPr>
              <w:t>Maximum Value</w:t>
            </w:r>
          </w:p>
        </w:tc>
      </w:tr>
      <w:tr w:rsidR="005A0B02" w14:paraId="2C164E57" w14:textId="77777777" w:rsidTr="005A0B02">
        <w:tc>
          <w:tcPr>
            <w:tcW w:w="3978" w:type="dxa"/>
          </w:tcPr>
          <w:p w14:paraId="150B1A7E" w14:textId="5B8B2FC0" w:rsidR="005A0B02" w:rsidRDefault="005A0B02" w:rsidP="005B0017">
            <w:r>
              <w:t xml:space="preserve">Concession fractional </w:t>
            </w:r>
            <w:r w:rsidR="00980F46">
              <w:t>adjustment</w:t>
            </w:r>
          </w:p>
        </w:tc>
        <w:tc>
          <w:tcPr>
            <w:tcW w:w="1980" w:type="dxa"/>
          </w:tcPr>
          <w:p w14:paraId="66041E66" w14:textId="1851669D" w:rsidR="005A0B02" w:rsidRDefault="005A0B02" w:rsidP="005B0017">
            <w:r>
              <w:t>1</w:t>
            </w:r>
          </w:p>
        </w:tc>
        <w:tc>
          <w:tcPr>
            <w:tcW w:w="1980" w:type="dxa"/>
          </w:tcPr>
          <w:p w14:paraId="470F2BF6" w14:textId="05DA52DB" w:rsidR="005A0B02" w:rsidRDefault="005A0B02" w:rsidP="005B0017">
            <w:r>
              <w:t>2</w:t>
            </w:r>
          </w:p>
        </w:tc>
      </w:tr>
      <w:tr w:rsidR="005A0B02" w14:paraId="3C67AD39" w14:textId="77777777" w:rsidTr="005A0B02">
        <w:tc>
          <w:tcPr>
            <w:tcW w:w="3978" w:type="dxa"/>
          </w:tcPr>
          <w:p w14:paraId="6EC82E81" w14:textId="23A9496B" w:rsidR="005A0B02" w:rsidRDefault="005A0B02" w:rsidP="005B0017">
            <w:r>
              <w:t>Repression fractional adjustment</w:t>
            </w:r>
          </w:p>
        </w:tc>
        <w:tc>
          <w:tcPr>
            <w:tcW w:w="1980" w:type="dxa"/>
          </w:tcPr>
          <w:p w14:paraId="10ACEEF8" w14:textId="307247A4" w:rsidR="005A0B02" w:rsidRDefault="005A0B02" w:rsidP="005B0017">
            <w:r>
              <w:t>1</w:t>
            </w:r>
          </w:p>
        </w:tc>
        <w:tc>
          <w:tcPr>
            <w:tcW w:w="1980" w:type="dxa"/>
          </w:tcPr>
          <w:p w14:paraId="55586D58" w14:textId="2B333A24" w:rsidR="005A0B02" w:rsidRDefault="005A0B02" w:rsidP="005B0017">
            <w:r>
              <w:t>2</w:t>
            </w:r>
          </w:p>
        </w:tc>
      </w:tr>
      <w:tr w:rsidR="005A0B02" w14:paraId="662672FB" w14:textId="77777777" w:rsidTr="005A0B02">
        <w:tc>
          <w:tcPr>
            <w:tcW w:w="3978" w:type="dxa"/>
          </w:tcPr>
          <w:p w14:paraId="706D3EE4" w14:textId="674A4F91" w:rsidR="005A0B02" w:rsidRDefault="005A0B02" w:rsidP="005B0017">
            <w:r>
              <w:t>Initial level of current threat</w:t>
            </w:r>
          </w:p>
        </w:tc>
        <w:tc>
          <w:tcPr>
            <w:tcW w:w="1980" w:type="dxa"/>
          </w:tcPr>
          <w:p w14:paraId="2A12B334" w14:textId="28DB5B5F" w:rsidR="005A0B02" w:rsidRDefault="005A0B02" w:rsidP="005B0017">
            <w:r>
              <w:t>0</w:t>
            </w:r>
          </w:p>
        </w:tc>
        <w:tc>
          <w:tcPr>
            <w:tcW w:w="1980" w:type="dxa"/>
          </w:tcPr>
          <w:p w14:paraId="2A71ADD4" w14:textId="024D225C" w:rsidR="005A0B02" w:rsidRDefault="005A0B02" w:rsidP="005B0017">
            <w:r>
              <w:t>5</w:t>
            </w:r>
          </w:p>
        </w:tc>
      </w:tr>
      <w:tr w:rsidR="005A0B02" w14:paraId="41FE9682" w14:textId="77777777" w:rsidTr="005A0B02">
        <w:tc>
          <w:tcPr>
            <w:tcW w:w="3978" w:type="dxa"/>
          </w:tcPr>
          <w:p w14:paraId="6C1606A2" w14:textId="642BC48A" w:rsidR="005A0B02" w:rsidRDefault="005A0B02" w:rsidP="005B0017">
            <w:r>
              <w:t>New advantages a</w:t>
            </w:r>
          </w:p>
        </w:tc>
        <w:tc>
          <w:tcPr>
            <w:tcW w:w="1980" w:type="dxa"/>
          </w:tcPr>
          <w:p w14:paraId="240973EF" w14:textId="7E1FC6E9" w:rsidR="005A0B02" w:rsidRDefault="005A0B02" w:rsidP="005B0017">
            <w:r>
              <w:t>0</w:t>
            </w:r>
          </w:p>
        </w:tc>
        <w:tc>
          <w:tcPr>
            <w:tcW w:w="1980" w:type="dxa"/>
          </w:tcPr>
          <w:p w14:paraId="19B14DB3" w14:textId="241ED541" w:rsidR="005A0B02" w:rsidRDefault="005A0B02" w:rsidP="005B0017">
            <w:r>
              <w:t>5</w:t>
            </w:r>
          </w:p>
        </w:tc>
      </w:tr>
      <w:tr w:rsidR="005A0B02" w14:paraId="21E9945F" w14:textId="77777777" w:rsidTr="005A0B02">
        <w:tc>
          <w:tcPr>
            <w:tcW w:w="3978" w:type="dxa"/>
          </w:tcPr>
          <w:p w14:paraId="5EE0C1D5" w14:textId="4DE7D4C9" w:rsidR="005A0B02" w:rsidRDefault="005A0B02" w:rsidP="005B0017">
            <w:r>
              <w:t>Threat rate</w:t>
            </w:r>
          </w:p>
        </w:tc>
        <w:tc>
          <w:tcPr>
            <w:tcW w:w="1980" w:type="dxa"/>
          </w:tcPr>
          <w:p w14:paraId="6F78E297" w14:textId="51DB095F" w:rsidR="005A0B02" w:rsidRDefault="005A0B02" w:rsidP="005B0017">
            <w:r>
              <w:t>0</w:t>
            </w:r>
          </w:p>
        </w:tc>
        <w:tc>
          <w:tcPr>
            <w:tcW w:w="1980" w:type="dxa"/>
          </w:tcPr>
          <w:p w14:paraId="0B99AF5F" w14:textId="5B035FFF" w:rsidR="005A0B02" w:rsidRDefault="005A0B02" w:rsidP="005B0017">
            <w:r>
              <w:t>2</w:t>
            </w:r>
          </w:p>
        </w:tc>
      </w:tr>
      <w:tr w:rsidR="005A0B02" w14:paraId="5B8F37DB" w14:textId="77777777" w:rsidTr="005A0B02">
        <w:tc>
          <w:tcPr>
            <w:tcW w:w="3978" w:type="dxa"/>
          </w:tcPr>
          <w:p w14:paraId="18EDD795" w14:textId="2B86955A" w:rsidR="005A0B02" w:rsidRDefault="005A0B02" w:rsidP="005B0017">
            <w:r>
              <w:t>Concession rate</w:t>
            </w:r>
          </w:p>
        </w:tc>
        <w:tc>
          <w:tcPr>
            <w:tcW w:w="1980" w:type="dxa"/>
          </w:tcPr>
          <w:p w14:paraId="77742526" w14:textId="651C5DC2" w:rsidR="005A0B02" w:rsidRDefault="005A0B02" w:rsidP="005B0017">
            <w:r>
              <w:t>0</w:t>
            </w:r>
          </w:p>
        </w:tc>
        <w:tc>
          <w:tcPr>
            <w:tcW w:w="1980" w:type="dxa"/>
          </w:tcPr>
          <w:p w14:paraId="3DC22195" w14:textId="0C45C0EF" w:rsidR="005A0B02" w:rsidRDefault="005A0B02" w:rsidP="005B0017">
            <w:r>
              <w:t>2</w:t>
            </w:r>
          </w:p>
        </w:tc>
      </w:tr>
      <w:tr w:rsidR="005A0B02" w14:paraId="0990DEA3" w14:textId="77777777" w:rsidTr="005A0B02">
        <w:tc>
          <w:tcPr>
            <w:tcW w:w="3978" w:type="dxa"/>
          </w:tcPr>
          <w:p w14:paraId="205EA786" w14:textId="6B07420D" w:rsidR="005A0B02" w:rsidRDefault="005A0B02" w:rsidP="005B0017">
            <w:r>
              <w:t>Probability of Success</w:t>
            </w:r>
          </w:p>
        </w:tc>
        <w:tc>
          <w:tcPr>
            <w:tcW w:w="1980" w:type="dxa"/>
          </w:tcPr>
          <w:p w14:paraId="6A4D86C9" w14:textId="107DD387" w:rsidR="005A0B02" w:rsidRDefault="005A0B02" w:rsidP="005B0017">
            <w:r>
              <w:t>0</w:t>
            </w:r>
          </w:p>
        </w:tc>
        <w:tc>
          <w:tcPr>
            <w:tcW w:w="1980" w:type="dxa"/>
          </w:tcPr>
          <w:p w14:paraId="3B38B552" w14:textId="46289D9C" w:rsidR="005A0B02" w:rsidRDefault="005A0B02" w:rsidP="005B0017">
            <w:r>
              <w:t>1</w:t>
            </w:r>
          </w:p>
        </w:tc>
      </w:tr>
    </w:tbl>
    <w:p w14:paraId="593D2B02" w14:textId="61F0A54E" w:rsidR="008F5357" w:rsidRDefault="009866EF" w:rsidP="005B0017">
      <w:r>
        <w:t xml:space="preserve"> </w:t>
      </w:r>
    </w:p>
    <w:p w14:paraId="575D9D5B" w14:textId="63CAD657" w:rsidR="00832C43" w:rsidRDefault="000A053F" w:rsidP="005B0017">
      <w:r>
        <w:rPr>
          <w:noProof/>
        </w:rPr>
        <mc:AlternateContent>
          <mc:Choice Requires="wps">
            <w:drawing>
              <wp:anchor distT="0" distB="0" distL="114300" distR="114300" simplePos="0" relativeHeight="251662336" behindDoc="0" locked="0" layoutInCell="1" allowOverlap="1" wp14:anchorId="778DBFA3" wp14:editId="13FDCFF8">
                <wp:simplePos x="0" y="0"/>
                <wp:positionH relativeFrom="column">
                  <wp:posOffset>3863975</wp:posOffset>
                </wp:positionH>
                <wp:positionV relativeFrom="paragraph">
                  <wp:posOffset>2309495</wp:posOffset>
                </wp:positionV>
                <wp:extent cx="1882140" cy="3949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8214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E2E318" w14:textId="65964E13" w:rsidR="000A053F" w:rsidRDefault="000A053F" w:rsidP="000A053F">
                            <w:pPr>
                              <w:pStyle w:val="Caption"/>
                              <w:rPr>
                                <w:noProof/>
                              </w:rPr>
                            </w:pPr>
                            <w:bookmarkStart w:id="17" w:name="_Ref325035411"/>
                            <w:r>
                              <w:t xml:space="preserve">Figure </w:t>
                            </w:r>
                            <w:fldSimple w:instr=" SEQ Figure \* ARABIC ">
                              <w:r>
                                <w:rPr>
                                  <w:noProof/>
                                </w:rPr>
                                <w:t>3</w:t>
                              </w:r>
                            </w:fldSimple>
                            <w:bookmarkEnd w:id="17"/>
                            <w:r>
                              <w:t>: Protest is suppressed in 755 of 1024 hypothetical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04.25pt;margin-top:181.85pt;width:148.2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" stroked="f">
                <v:textbox style="mso-fit-shape-to-text:t" inset="0,0,0,0">
                  <w:txbxContent>
                    <w:p w14:paraId="7EE2E318" w14:textId="65964E13" w:rsidR="000A053F" w:rsidRDefault="000A053F" w:rsidP="000A053F">
                      <w:pPr>
                        <w:pStyle w:val="Caption"/>
                        <w:rPr>
                          <w:noProof/>
                        </w:rPr>
                      </w:pPr>
                      <w:bookmarkStart w:id="18" w:name="_Ref325035411"/>
                      <w:r>
                        <w:t xml:space="preserve">Figure </w:t>
                      </w:r>
                      <w:fldSimple w:instr=" SEQ Figure \* ARABIC ">
                        <w:r>
                          <w:rPr>
                            <w:noProof/>
                          </w:rPr>
                          <w:t>3</w:t>
                        </w:r>
                      </w:fldSimple>
                      <w:bookmarkEnd w:id="18"/>
                      <w:r>
                        <w:t>: Protest is suppressed in 755 of 1024 hypothetical cases.</w:t>
                      </w:r>
                    </w:p>
                  </w:txbxContent>
                </v:textbox>
                <w10:wrap type="square"/>
              </v:shape>
            </w:pict>
          </mc:Fallback>
        </mc:AlternateContent>
      </w:r>
      <w:r w:rsidR="00165496">
        <w:rPr>
          <w:noProof/>
        </w:rPr>
        <w:drawing>
          <wp:anchor distT="0" distB="0" distL="114300" distR="114300" simplePos="0" relativeHeight="251658240" behindDoc="0" locked="0" layoutInCell="1" allowOverlap="1" wp14:anchorId="59118E36" wp14:editId="0141A909">
            <wp:simplePos x="0" y="0"/>
            <wp:positionH relativeFrom="column">
              <wp:posOffset>3863975</wp:posOffset>
            </wp:positionH>
            <wp:positionV relativeFrom="paragraph">
              <wp:posOffset>138430</wp:posOffset>
            </wp:positionV>
            <wp:extent cx="1882140" cy="2113915"/>
            <wp:effectExtent l="0" t="0" r="0" b="0"/>
            <wp:wrapSquare wrapText="bothSides"/>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214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F46">
        <w:t>Given this parameter space, we can use Latin Hypercube sampling to generate</w:t>
      </w:r>
      <w:r w:rsidR="00BF47E0">
        <w:t xml:space="preserve"> 1024</w:t>
      </w:r>
      <w:r w:rsidR="00980F46">
        <w:t xml:space="preserve"> test cases that explore this parameter space in a representative fashion. We are at this point trying to establish that the expected behavior is plausible with some reasonable combination of parameter values, and so do have little need to guide our testing to particular sets of values.</w:t>
      </w:r>
    </w:p>
    <w:p w14:paraId="7AD391D2" w14:textId="35894364" w:rsidR="001773CD" w:rsidRDefault="001773CD" w:rsidP="005B0017"/>
    <w:p w14:paraId="2C96FB42" w14:textId="282F655E" w:rsidR="00980F46" w:rsidRDefault="00980F46" w:rsidP="005B0017">
      <w:r>
        <w:t>When we apply the mathematical test just described</w:t>
      </w:r>
      <w:r w:rsidR="00354E2B">
        <w:t>,</w:t>
      </w:r>
      <w:r>
        <w:t xml:space="preserve"> </w:t>
      </w:r>
      <w:r w:rsidR="00BF47E0">
        <w:t>we find (unsurprisingly) that</w:t>
      </w:r>
      <w:r w:rsidR="00354E2B">
        <w:t xml:space="preserve"> the regime is able to suppress protest</w:t>
      </w:r>
      <w:r w:rsidR="00BF47E0">
        <w:t xml:space="preserve"> in </w:t>
      </w:r>
      <w:r w:rsidR="000A053F">
        <w:t>the majority of</w:t>
      </w:r>
      <w:r w:rsidR="00BF47E0">
        <w:t xml:space="preserve"> cases</w:t>
      </w:r>
      <w:r w:rsidR="000A053F">
        <w:t xml:space="preserve">, as shown in </w:t>
      </w:r>
      <w:r w:rsidR="000A053F">
        <w:fldChar w:fldCharType="begin"/>
      </w:r>
      <w:r w:rsidR="000A053F">
        <w:instrText xml:space="preserve"> REF _Ref325035411 \h </w:instrText>
      </w:r>
      <w:r w:rsidR="000A053F">
        <w:fldChar w:fldCharType="separate"/>
      </w:r>
      <w:ins w:id="19" w:author="James Houghton" w:date="2016-05-16T16:28:00Z">
        <w:r w:rsidR="000A053F">
          <w:t xml:space="preserve">Figure </w:t>
        </w:r>
        <w:r w:rsidR="000A053F">
          <w:rPr>
            <w:noProof/>
          </w:rPr>
          <w:t>3</w:t>
        </w:r>
      </w:ins>
      <w:r w:rsidR="000A053F">
        <w:fldChar w:fldCharType="end"/>
      </w:r>
      <w:r w:rsidR="00BF47E0">
        <w:t>.</w:t>
      </w:r>
      <w:r w:rsidR="00165496">
        <w:t xml:space="preserve"> Goldstone and Tilly’s hypothesized structure is thus </w:t>
      </w:r>
      <w:r w:rsidR="00354E2B">
        <w:t>consistent with this particular hypothesized outcome.</w:t>
      </w:r>
    </w:p>
    <w:p w14:paraId="6A7E0EB9" w14:textId="77777777" w:rsidR="00BF47E0" w:rsidRDefault="00BF47E0" w:rsidP="005B0017"/>
    <w:p w14:paraId="3B62AF25" w14:textId="0A4C9E15" w:rsidR="00165496" w:rsidRDefault="00BF47E0" w:rsidP="00BF47E0">
      <w:r>
        <w:t xml:space="preserve">A counterpart to this first test is the assertion </w:t>
      </w:r>
      <w:r w:rsidRPr="00BF47E0">
        <w:t xml:space="preserve">that "If the regime is bound by the flatter [cost] line… it has doomed itself; it is now neither capable of enough repression, nor willing to provide enough concessions, to halt the movement." </w:t>
      </w:r>
      <w:proofErr w:type="gramStart"/>
      <w:r w:rsidRPr="00BF47E0">
        <w:t>(189, 3)</w:t>
      </w:r>
      <w:r>
        <w:t>.</w:t>
      </w:r>
      <w:proofErr w:type="gramEnd"/>
      <w:r>
        <w:t xml:space="preserve"> We formalize this as the assertion that in certain cases, the cost to the regime </w:t>
      </w:r>
      <w:r w:rsidR="00165496">
        <w:t xml:space="preserve">greater than the regime’s capability to pay, and the regime fails. </w:t>
      </w:r>
    </w:p>
    <w:p w14:paraId="7FE7AA6D" w14:textId="2CD8CAE6" w:rsidR="00354E2B" w:rsidRDefault="000A053F" w:rsidP="00BF47E0">
      <w:r>
        <w:rPr>
          <w:noProof/>
        </w:rPr>
        <mc:AlternateContent>
          <mc:Choice Requires="wps">
            <w:drawing>
              <wp:anchor distT="0" distB="0" distL="114300" distR="114300" simplePos="0" relativeHeight="251664384" behindDoc="0" locked="0" layoutInCell="1" allowOverlap="1" wp14:anchorId="13ECABC1" wp14:editId="7985C88D">
                <wp:simplePos x="0" y="0"/>
                <wp:positionH relativeFrom="column">
                  <wp:posOffset>3949700</wp:posOffset>
                </wp:positionH>
                <wp:positionV relativeFrom="paragraph">
                  <wp:posOffset>2213610</wp:posOffset>
                </wp:positionV>
                <wp:extent cx="1862455" cy="26098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8624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21B33B9" w14:textId="605D22E0" w:rsidR="000A053F" w:rsidRDefault="000A053F" w:rsidP="000A053F">
                            <w:pPr>
                              <w:pStyle w:val="Caption"/>
                              <w:rPr>
                                <w:noProof/>
                              </w:rPr>
                            </w:pPr>
                            <w:bookmarkStart w:id="20" w:name="_Ref325035454"/>
                            <w:r>
                              <w:t xml:space="preserve">Figure </w:t>
                            </w:r>
                            <w:fldSimple w:instr=" SEQ Figure \* ARABIC ">
                              <w:r>
                                <w:rPr>
                                  <w:noProof/>
                                </w:rPr>
                                <w:t>4</w:t>
                              </w:r>
                            </w:fldSimple>
                            <w:bookmarkEnd w:id="20"/>
                            <w:r>
                              <w:t>: 14 cases of regime failure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margin-left:311pt;margin-top:174.3pt;width:146.65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" stroked="f">
                <v:textbox style="mso-fit-shape-to-text:t" inset="0,0,0,0">
                  <w:txbxContent>
                    <w:p w14:paraId="621B33B9" w14:textId="605D22E0" w:rsidR="000A053F" w:rsidRDefault="000A053F" w:rsidP="000A053F">
                      <w:pPr>
                        <w:pStyle w:val="Caption"/>
                        <w:rPr>
                          <w:noProof/>
                        </w:rPr>
                      </w:pPr>
                      <w:bookmarkStart w:id="21" w:name="_Ref325035454"/>
                      <w:r>
                        <w:t xml:space="preserve">Figure </w:t>
                      </w:r>
                      <w:fldSimple w:instr=" SEQ Figure \* ARABIC ">
                        <w:r>
                          <w:rPr>
                            <w:noProof/>
                          </w:rPr>
                          <w:t>4</w:t>
                        </w:r>
                      </w:fldSimple>
                      <w:bookmarkEnd w:id="21"/>
                      <w:r>
                        <w:t>: 14 cases of regime failure</w:t>
                      </w:r>
                    </w:p>
                  </w:txbxContent>
                </v:textbox>
                <w10:wrap type="square"/>
              </v:shape>
            </w:pict>
          </mc:Fallback>
        </mc:AlternateContent>
      </w:r>
      <w:r w:rsidR="00C43EAD">
        <w:rPr>
          <w:noProof/>
        </w:rPr>
        <w:drawing>
          <wp:anchor distT="0" distB="0" distL="114300" distR="114300" simplePos="0" relativeHeight="251659264" behindDoc="0" locked="0" layoutInCell="1" allowOverlap="1" wp14:anchorId="29968F1D" wp14:editId="5E0188BF">
            <wp:simplePos x="0" y="0"/>
            <wp:positionH relativeFrom="column">
              <wp:posOffset>3949700</wp:posOffset>
            </wp:positionH>
            <wp:positionV relativeFrom="paragraph">
              <wp:posOffset>64770</wp:posOffset>
            </wp:positionV>
            <wp:extent cx="1862455" cy="2091690"/>
            <wp:effectExtent l="0" t="0" r="0" b="0"/>
            <wp:wrapSquare wrapText="bothSides"/>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455" cy="209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BBF44" w14:textId="159BCFB9" w:rsidR="00165496" w:rsidRPr="00165496" w:rsidRDefault="00165496" w:rsidP="00BF47E0">
      <m:oMathPara>
        <m:oMath>
          <m:r>
            <w:rPr>
              <w:rFonts w:ascii="Cambria Math" w:hAnsi="Cambria Math"/>
            </w:rPr>
            <m:t>Regime survival</m:t>
          </m:r>
          <m:d>
            <m:dPr>
              <m:ctrlPr>
                <w:ins w:id="22" w:author="James Houghton" w:date="2016-05-16T14:02:00Z">
                  <w:rPr>
                    <w:rFonts w:ascii="Cambria Math" w:hAnsi="Cambria Math"/>
                    <w:i/>
                  </w:rPr>
                </w:ins>
              </m:ctrlPr>
            </m:dPr>
            <m:e>
              <m:sSub>
                <m:sSubPr>
                  <m:ctrlPr>
                    <w:ins w:id="23" w:author="Unknown" w:date="2016-05-11T16:46:00Z">
                      <w:rPr>
                        <w:rFonts w:ascii="Cambria Math" w:hAnsi="Cambria Math"/>
                        <w:i/>
                      </w:rPr>
                    </w:ins>
                  </m:ctrlPr>
                </m:sSubPr>
                <m:e>
                  <m:r>
                    <w:rPr>
                      <w:rFonts w:ascii="Cambria Math" w:hAnsi="Cambria Math"/>
                    </w:rPr>
                    <m:t>t</m:t>
                  </m:r>
                </m:e>
                <m:sub>
                  <m:r>
                    <w:rPr>
                      <w:rFonts w:ascii="Cambria Math" w:hAnsi="Cambria Math"/>
                    </w:rPr>
                    <m:t>final</m:t>
                  </m:r>
                </m:sub>
              </m:sSub>
            </m:e>
          </m:d>
          <m:r>
            <w:rPr>
              <w:rFonts w:ascii="Cambria Math" w:hAnsi="Cambria Math"/>
            </w:rPr>
            <m:t>= 0</m:t>
          </m:r>
        </m:oMath>
      </m:oMathPara>
    </w:p>
    <w:p w14:paraId="7582164C" w14:textId="77777777" w:rsidR="00354E2B" w:rsidRDefault="00354E2B" w:rsidP="00BF47E0"/>
    <w:p w14:paraId="157CA4C8" w14:textId="7001E9A2" w:rsidR="00165496" w:rsidRDefault="00354E2B" w:rsidP="00BF47E0">
      <w:r>
        <w:t xml:space="preserve">This is almost the opposite of the prior test, but allows for the possibility that neither the regime nor the protest will have failed by the end of the simulation. Applying this test to the various cases, we find </w:t>
      </w:r>
      <w:r w:rsidR="000A053F">
        <w:t>several</w:t>
      </w:r>
      <w:r>
        <w:t xml:space="preserve"> in which the regime has indeed failed by the end of the simulation</w:t>
      </w:r>
      <w:r w:rsidR="000A053F">
        <w:t xml:space="preserve">, as shown in </w:t>
      </w:r>
      <w:r w:rsidR="000A053F">
        <w:fldChar w:fldCharType="begin"/>
      </w:r>
      <w:r w:rsidR="000A053F">
        <w:instrText xml:space="preserve"> REF _Ref325035454 \h </w:instrText>
      </w:r>
      <w:r w:rsidR="000A053F">
        <w:fldChar w:fldCharType="separate"/>
      </w:r>
      <w:ins w:id="24" w:author="James Houghton" w:date="2016-05-16T16:28:00Z">
        <w:r w:rsidR="000A053F">
          <w:t xml:space="preserve">Figure </w:t>
        </w:r>
        <w:r w:rsidR="000A053F">
          <w:rPr>
            <w:noProof/>
          </w:rPr>
          <w:t>4</w:t>
        </w:r>
      </w:ins>
      <w:r w:rsidR="000A053F">
        <w:fldChar w:fldCharType="end"/>
      </w:r>
      <w:r>
        <w:t>.</w:t>
      </w:r>
      <w:r w:rsidRPr="00354E2B">
        <w:t xml:space="preserve"> </w:t>
      </w:r>
      <w:r>
        <w:t>Despite relatively high rate of failure of this test, the existence of a single success is sufficient to uphold the idea that there are times in which the regime is unable to control protest.</w:t>
      </w:r>
    </w:p>
    <w:p w14:paraId="4EB7BA02" w14:textId="77777777" w:rsidR="00354E2B" w:rsidRDefault="00354E2B" w:rsidP="00BF47E0"/>
    <w:p w14:paraId="1B9A4BEE" w14:textId="2E9254C7" w:rsidR="00490E22" w:rsidRDefault="00354E2B" w:rsidP="00BF47E0">
      <w:r>
        <w:t>An additional prediction is that “</w:t>
      </w:r>
      <w:r w:rsidRPr="00354E2B">
        <w:t>[The State] may swing back and forth between concessions and repression, trying to find a combination that quells protest</w:t>
      </w:r>
      <w:r>
        <w:t>”</w:t>
      </w:r>
      <w:r w:rsidR="003A3551">
        <w:t xml:space="preserve"> (188,2). </w:t>
      </w:r>
      <w:r w:rsidR="00490E22">
        <w:t xml:space="preserve">Thus, we would see at times concessions being increased, and at others an increase in the repressive threat, until protest is suppressed, as in </w:t>
      </w:r>
      <w:r w:rsidR="000A053F">
        <w:fldChar w:fldCharType="begin"/>
      </w:r>
      <w:r w:rsidR="000A053F">
        <w:instrText xml:space="preserve"> REF _Ref325035519 \h </w:instrText>
      </w:r>
      <w:r w:rsidR="000A053F">
        <w:fldChar w:fldCharType="separate"/>
      </w:r>
      <w:ins w:id="25" w:author="James Houghton" w:date="2016-05-16T16:29:00Z">
        <w:r w:rsidR="000A053F">
          <w:t xml:space="preserve">Figure </w:t>
        </w:r>
        <w:r w:rsidR="000A053F">
          <w:rPr>
            <w:noProof/>
          </w:rPr>
          <w:t>5</w:t>
        </w:r>
      </w:ins>
      <w:r w:rsidR="000A053F">
        <w:fldChar w:fldCharType="end"/>
      </w:r>
      <w:r w:rsidR="00490E22">
        <w:t>.</w:t>
      </w:r>
    </w:p>
    <w:p w14:paraId="3C5B6903" w14:textId="77777777" w:rsidR="000A053F" w:rsidRDefault="00490E22" w:rsidP="000A053F">
      <w:pPr>
        <w:keepNext/>
        <w:jc w:val="center"/>
      </w:pPr>
      <w:r w:rsidRPr="00490E22">
        <w:drawing>
          <wp:inline distT="0" distB="0" distL="0" distR="0" wp14:anchorId="39DD496C" wp14:editId="79567904">
            <wp:extent cx="3188089" cy="2275114"/>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089" cy="2275114"/>
                    </a:xfrm>
                    <a:prstGeom prst="rect">
                      <a:avLst/>
                    </a:prstGeom>
                    <a:noFill/>
                    <a:ln>
                      <a:noFill/>
                    </a:ln>
                  </pic:spPr>
                </pic:pic>
              </a:graphicData>
            </a:graphic>
          </wp:inline>
        </w:drawing>
      </w:r>
    </w:p>
    <w:p w14:paraId="3462115E" w14:textId="0495838D" w:rsidR="00490E22" w:rsidRDefault="000A053F" w:rsidP="000A053F">
      <w:pPr>
        <w:pStyle w:val="Caption"/>
        <w:jc w:val="center"/>
      </w:pPr>
      <w:bookmarkStart w:id="26" w:name="_Ref325035519"/>
      <w:r>
        <w:t xml:space="preserve">Figure </w:t>
      </w:r>
      <w:fldSimple w:instr=" SEQ Figure \* ARABIC ">
        <w:r>
          <w:rPr>
            <w:noProof/>
          </w:rPr>
          <w:t>5</w:t>
        </w:r>
      </w:fldSimple>
      <w:bookmarkEnd w:id="26"/>
      <w:r>
        <w:t>: The regime alternately tries concessions and repression, trying to suppress protest</w:t>
      </w:r>
    </w:p>
    <w:p w14:paraId="7967B14B" w14:textId="7D522579" w:rsidR="00354E2B" w:rsidRDefault="003A3551" w:rsidP="00BF47E0">
      <w:r>
        <w:t>This we can interpret to say that i</w:t>
      </w:r>
      <w:r w:rsidRPr="003A3551">
        <w:t xml:space="preserve">n some cases, the regime may begin by primarily working to increase either repression or concessions, such that the instantaneous rate of </w:t>
      </w:r>
      <w:proofErr w:type="gramStart"/>
      <w:r w:rsidRPr="003A3551">
        <w:rPr>
          <w:b/>
        </w:rPr>
        <w:t>Making</w:t>
      </w:r>
      <w:proofErr w:type="gramEnd"/>
      <w:r w:rsidRPr="003A3551">
        <w:rPr>
          <w:b/>
        </w:rPr>
        <w:t xml:space="preserve"> concessions</w:t>
      </w:r>
      <w:r w:rsidRPr="003A3551">
        <w:t xml:space="preserve"> is greater (or less) than that of </w:t>
      </w:r>
      <w:r w:rsidRPr="003A3551">
        <w:rPr>
          <w:b/>
        </w:rPr>
        <w:t>Making threats</w:t>
      </w:r>
      <w:r w:rsidRPr="003A3551">
        <w:t xml:space="preserve"> and then at some point in the simulation, the relative weighting of these two parameters will switch.</w:t>
      </w:r>
      <w:r>
        <w:t xml:space="preserve"> To test this, we have to show a preference for one strategy at certain points in the simulation, and for the</w:t>
      </w:r>
      <w:r w:rsidR="00490E22">
        <w:t xml:space="preserve"> other strategy at other points, which we can express as:</w:t>
      </w:r>
    </w:p>
    <w:p w14:paraId="42DD850F" w14:textId="4F2A8DFA" w:rsidR="00490E22" w:rsidRDefault="00490E22" w:rsidP="00BF47E0"/>
    <w:p w14:paraId="5F044592" w14:textId="33C84799" w:rsidR="003A3551" w:rsidRPr="00490E22" w:rsidRDefault="00EF0629" w:rsidP="00BF47E0">
      <m:oMathPara>
        <m:oMath>
          <m:func>
            <m:funcPr>
              <m:ctrlPr>
                <w:ins w:id="27" w:author="James Houghton" w:date="2016-05-16T14:23:00Z">
                  <w:rPr>
                    <w:rFonts w:ascii="Cambria Math" w:hAnsi="Cambria Math"/>
                    <w:i/>
                  </w:rPr>
                </w:ins>
              </m:ctrlPr>
            </m:funcPr>
            <m:fName>
              <m:r>
                <m:rPr>
                  <m:sty m:val="p"/>
                </m:rPr>
                <w:rPr>
                  <w:rFonts w:ascii="Cambria Math" w:hAnsi="Cambria Math"/>
                </w:rPr>
                <m:t>max</m:t>
              </m:r>
            </m:fName>
            <m:e>
              <m:d>
                <m:dPr>
                  <m:ctrlPr>
                    <w:ins w:id="28" w:author="James Houghton" w:date="2016-05-16T14:23:00Z">
                      <w:rPr>
                        <w:rFonts w:ascii="Cambria Math" w:hAnsi="Cambria Math"/>
                        <w:i/>
                      </w:rPr>
                    </w:ins>
                  </m:ctrlPr>
                </m:dPr>
                <m:e>
                  <m:r>
                    <w:rPr>
                      <w:rFonts w:ascii="Cambria Math" w:hAnsi="Cambria Math"/>
                    </w:rPr>
                    <m:t>Making concessions</m:t>
                  </m:r>
                  <m:d>
                    <m:dPr>
                      <m:ctrlPr>
                        <w:ins w:id="29" w:author="James Houghton" w:date="2016-05-16T14:22:00Z">
                          <w:rPr>
                            <w:rFonts w:ascii="Cambria Math" w:hAnsi="Cambria Math"/>
                            <w:i/>
                          </w:rPr>
                        </w:ins>
                      </m:ctrlPr>
                    </m:dPr>
                    <m:e>
                      <m:r>
                        <w:rPr>
                          <w:rFonts w:ascii="Cambria Math" w:hAnsi="Cambria Math"/>
                        </w:rPr>
                        <m:t>t</m:t>
                      </m:r>
                    </m:e>
                  </m:d>
                  <m:r>
                    <w:rPr>
                      <w:rFonts w:ascii="Cambria Math" w:hAnsi="Cambria Math"/>
                    </w:rPr>
                    <m:t>-Making threats</m:t>
                  </m:r>
                  <m:d>
                    <m:dPr>
                      <m:ctrlPr>
                        <w:ins w:id="30" w:author="James Houghton" w:date="2016-05-16T14:23:00Z">
                          <w:rPr>
                            <w:rFonts w:ascii="Cambria Math" w:hAnsi="Cambria Math"/>
                            <w:i/>
                          </w:rPr>
                        </w:ins>
                      </m:ctrlPr>
                    </m:dPr>
                    <m:e>
                      <m:r>
                        <w:rPr>
                          <w:rFonts w:ascii="Cambria Math" w:hAnsi="Cambria Math"/>
                        </w:rPr>
                        <m:t>t</m:t>
                      </m:r>
                    </m:e>
                  </m:d>
                </m:e>
              </m:d>
            </m:e>
          </m:func>
          <m:r>
            <w:rPr>
              <w:rFonts w:ascii="Cambria Math" w:hAnsi="Cambria Math"/>
            </w:rPr>
            <m:t>∙</m:t>
          </m:r>
          <m:func>
            <m:funcPr>
              <m:ctrlPr>
                <w:ins w:id="31" w:author="James Houghton" w:date="2016-05-16T14:24:00Z">
                  <w:rPr>
                    <w:rFonts w:ascii="Cambria Math" w:hAnsi="Cambria Math"/>
                    <w:i/>
                  </w:rPr>
                </w:ins>
              </m:ctrlPr>
            </m:funcPr>
            <m:fName>
              <m:r>
                <m:rPr>
                  <m:sty m:val="p"/>
                </m:rPr>
                <w:rPr>
                  <w:rFonts w:ascii="Cambria Math" w:hAnsi="Cambria Math"/>
                </w:rPr>
                <m:t>max</m:t>
              </m:r>
            </m:fName>
            <m:e>
              <m:d>
                <m:dPr>
                  <m:ctrlPr>
                    <w:ins w:id="32" w:author="James Houghton" w:date="2016-05-16T14:24:00Z">
                      <w:rPr>
                        <w:rFonts w:ascii="Cambria Math" w:hAnsi="Cambria Math"/>
                        <w:i/>
                      </w:rPr>
                    </w:ins>
                  </m:ctrlPr>
                </m:dPr>
                <m:e>
                  <m:r>
                    <w:rPr>
                      <w:rFonts w:ascii="Cambria Math" w:hAnsi="Cambria Math"/>
                    </w:rPr>
                    <m:t>Making threats</m:t>
                  </m:r>
                  <m:d>
                    <m:dPr>
                      <m:ctrlPr>
                        <w:ins w:id="33" w:author="James Houghton" w:date="2016-05-16T14:23:00Z">
                          <w:rPr>
                            <w:rFonts w:ascii="Cambria Math" w:hAnsi="Cambria Math"/>
                            <w:i/>
                          </w:rPr>
                        </w:ins>
                      </m:ctrlPr>
                    </m:dPr>
                    <m:e>
                      <m:r>
                        <w:rPr>
                          <w:rFonts w:ascii="Cambria Math" w:hAnsi="Cambria Math"/>
                        </w:rPr>
                        <m:t>t</m:t>
                      </m:r>
                    </m:e>
                  </m:d>
                  <m:r>
                    <w:rPr>
                      <w:rFonts w:ascii="Cambria Math" w:hAnsi="Cambria Math"/>
                    </w:rPr>
                    <m:t>- Making concessions</m:t>
                  </m:r>
                  <m:d>
                    <m:dPr>
                      <m:ctrlPr>
                        <w:ins w:id="34" w:author="James Houghton" w:date="2016-05-16T14:22:00Z">
                          <w:rPr>
                            <w:rFonts w:ascii="Cambria Math" w:hAnsi="Cambria Math"/>
                            <w:i/>
                          </w:rPr>
                        </w:ins>
                      </m:ctrlPr>
                    </m:dPr>
                    <m:e>
                      <m:r>
                        <w:rPr>
                          <w:rFonts w:ascii="Cambria Math" w:hAnsi="Cambria Math"/>
                        </w:rPr>
                        <m:t>t</m:t>
                      </m:r>
                    </m:e>
                  </m:d>
                </m:e>
              </m:d>
            </m:e>
          </m:func>
          <m:r>
            <w:rPr>
              <w:rFonts w:ascii="Cambria Math" w:hAnsi="Cambria Math"/>
            </w:rPr>
            <m:t>&gt;0</m:t>
          </m:r>
        </m:oMath>
      </m:oMathPara>
    </w:p>
    <w:p w14:paraId="74FAD872" w14:textId="77777777" w:rsidR="00490E22" w:rsidRDefault="00490E22" w:rsidP="00BF47E0"/>
    <w:p w14:paraId="564E8BAB" w14:textId="2C8ABF1C" w:rsidR="00490E22" w:rsidRDefault="00490E22" w:rsidP="00BF47E0">
      <w:r>
        <w:t>This third test gives a positive result in the majority of cases</w:t>
      </w:r>
      <w:r w:rsidR="000A053F">
        <w:t xml:space="preserve"> as shown in </w:t>
      </w:r>
      <w:r w:rsidR="000A053F">
        <w:fldChar w:fldCharType="begin"/>
      </w:r>
      <w:r w:rsidR="000A053F">
        <w:instrText xml:space="preserve"> REF _Ref325035577 \h </w:instrText>
      </w:r>
      <w:r w:rsidR="000A053F">
        <w:fldChar w:fldCharType="separate"/>
      </w:r>
      <w:ins w:id="35" w:author="James Houghton" w:date="2016-05-16T16:30:00Z">
        <w:r w:rsidR="000A053F">
          <w:t xml:space="preserve">Figure </w:t>
        </w:r>
        <w:r w:rsidR="000A053F">
          <w:rPr>
            <w:noProof/>
          </w:rPr>
          <w:t>6</w:t>
        </w:r>
      </w:ins>
      <w:r w:rsidR="000A053F">
        <w:fldChar w:fldCharType="end"/>
      </w:r>
      <w:r w:rsidR="006075F3">
        <w:t>, and thus the predicted result is consistent with the hypothesized structure</w:t>
      </w:r>
      <w:r>
        <w:t xml:space="preserve">. </w:t>
      </w:r>
      <w:r w:rsidR="006075F3">
        <w:t>Note, however, that t</w:t>
      </w:r>
      <w:r>
        <w:t xml:space="preserve">his back and forth switching behavior is a result of the delays associated with learning about the </w:t>
      </w:r>
      <w:r w:rsidR="000A053F">
        <w:t>suppression boundary</w:t>
      </w:r>
      <w:r>
        <w:t>, coupled with the regime’s reliance on one solution over the other at any given time.</w:t>
      </w:r>
      <w:r w:rsidR="006075F3">
        <w:t xml:space="preserve"> These conditions are modeling decisions that were made in response to somewhat uncertain structural explanation, and so should be seen more as evidence that the structure we formalized in this paper is consistent with the Goldstone and Tilly’s predictions, more than evidence that the structure as the original authors laid it out is sufficient to generate this behavior. </w:t>
      </w:r>
    </w:p>
    <w:p w14:paraId="1BABAB4B" w14:textId="3A51DD4A" w:rsidR="00060085" w:rsidRDefault="000A053F" w:rsidP="00BF47E0">
      <w:r>
        <w:rPr>
          <w:noProof/>
        </w:rPr>
        <mc:AlternateContent>
          <mc:Choice Requires="wps">
            <w:drawing>
              <wp:anchor distT="0" distB="0" distL="114300" distR="114300" simplePos="0" relativeHeight="251666432" behindDoc="0" locked="0" layoutInCell="1" allowOverlap="1" wp14:anchorId="71A3263D" wp14:editId="1AFEE182">
                <wp:simplePos x="0" y="0"/>
                <wp:positionH relativeFrom="column">
                  <wp:posOffset>3872865</wp:posOffset>
                </wp:positionH>
                <wp:positionV relativeFrom="paragraph">
                  <wp:posOffset>1085850</wp:posOffset>
                </wp:positionV>
                <wp:extent cx="1798955" cy="52895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79895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4BB49C" w14:textId="51D396D9" w:rsidR="000A053F" w:rsidRDefault="000A053F" w:rsidP="000A053F">
                            <w:pPr>
                              <w:pStyle w:val="Caption"/>
                              <w:rPr>
                                <w:noProof/>
                              </w:rPr>
                            </w:pPr>
                            <w:bookmarkStart w:id="36" w:name="_Ref325035577"/>
                            <w:r>
                              <w:t xml:space="preserve">Figure </w:t>
                            </w:r>
                            <w:fldSimple w:instr=" SEQ Figure \* ARABIC ">
                              <w:r>
                                <w:rPr>
                                  <w:noProof/>
                                </w:rPr>
                                <w:t>6</w:t>
                              </w:r>
                            </w:fldSimple>
                            <w:bookmarkEnd w:id="36"/>
                            <w:r>
                              <w:t>: The regime alternates between strategies in 998 of 1024 hypothetical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28" type="#_x0000_t202" style="position:absolute;margin-left:304.95pt;margin-top:85.5pt;width:141.65pt;height:4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" stroked="f">
                <v:textbox style="mso-fit-shape-to-text:t" inset="0,0,0,0">
                  <w:txbxContent>
                    <w:p w14:paraId="154BB49C" w14:textId="51D396D9" w:rsidR="000A053F" w:rsidRDefault="000A053F" w:rsidP="000A053F">
                      <w:pPr>
                        <w:pStyle w:val="Caption"/>
                        <w:rPr>
                          <w:noProof/>
                        </w:rPr>
                      </w:pPr>
                      <w:bookmarkStart w:id="37" w:name="_Ref325035577"/>
                      <w:r>
                        <w:t xml:space="preserve">Figure </w:t>
                      </w:r>
                      <w:fldSimple w:instr=" SEQ Figure \* ARABIC ">
                        <w:r>
                          <w:rPr>
                            <w:noProof/>
                          </w:rPr>
                          <w:t>6</w:t>
                        </w:r>
                      </w:fldSimple>
                      <w:bookmarkEnd w:id="37"/>
                      <w:r>
                        <w:t>: The regime alternates between strategies in 998 of 1024 hypothetical cases</w:t>
                      </w:r>
                    </w:p>
                  </w:txbxContent>
                </v:textbox>
                <w10:wrap type="square"/>
              </v:shape>
            </w:pict>
          </mc:Fallback>
        </mc:AlternateContent>
      </w:r>
      <w:r w:rsidR="00C43EAD">
        <w:rPr>
          <w:noProof/>
        </w:rPr>
        <w:drawing>
          <wp:anchor distT="0" distB="0" distL="114300" distR="114300" simplePos="0" relativeHeight="251660288" behindDoc="0" locked="0" layoutInCell="1" allowOverlap="1" wp14:anchorId="0586380D" wp14:editId="33FC5A18">
            <wp:simplePos x="0" y="0"/>
            <wp:positionH relativeFrom="column">
              <wp:posOffset>3872865</wp:posOffset>
            </wp:positionH>
            <wp:positionV relativeFrom="paragraph">
              <wp:posOffset>-991870</wp:posOffset>
            </wp:positionV>
            <wp:extent cx="1798955" cy="2020570"/>
            <wp:effectExtent l="0" t="0" r="4445"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8955" cy="202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C8BF4" w14:textId="5DE03B74" w:rsidR="006075F3" w:rsidRDefault="00060085" w:rsidP="001615F4">
      <w:r>
        <w:t>A further class of tests looks at the differences between outcomes when various parameter values are biased towards one end of the spectrum of the other.</w:t>
      </w:r>
      <w:r w:rsidR="001615F4">
        <w:t xml:space="preserve"> As an example, "In liberal democratic regimes in wealthy countries… the costs of repression are likely to be higher than the costs of concessions …concessions and mild repression rather than reverse are </w:t>
      </w:r>
      <w:r w:rsidR="000A053F">
        <w:t>the likely pattern.</w:t>
      </w:r>
      <w:r w:rsidR="001615F4">
        <w:t xml:space="preserve">" (192,3). Thus we expect to see that as the relative cost of repression over concessions rises, the use of repression will decrease with respect to </w:t>
      </w:r>
      <w:r w:rsidR="006075F3">
        <w:t>the use of concessions. This indeed turns out to be the case, although the shape of this curve may be unexpected, in that it is linear here on a log-log plot.</w:t>
      </w:r>
    </w:p>
    <w:p w14:paraId="6D922757" w14:textId="66451640" w:rsidR="006075F3" w:rsidRDefault="006075F3" w:rsidP="006075F3">
      <w:pPr>
        <w:jc w:val="center"/>
      </w:pPr>
      <w:r>
        <w:rPr>
          <w:noProof/>
        </w:rPr>
        <w:drawing>
          <wp:inline distT="0" distB="0" distL="0" distR="0" wp14:anchorId="37F1E86E" wp14:editId="39D8A21A">
            <wp:extent cx="3592195" cy="257302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195" cy="2573020"/>
                    </a:xfrm>
                    <a:prstGeom prst="rect">
                      <a:avLst/>
                    </a:prstGeom>
                    <a:noFill/>
                    <a:ln>
                      <a:noFill/>
                    </a:ln>
                  </pic:spPr>
                </pic:pic>
              </a:graphicData>
            </a:graphic>
          </wp:inline>
        </w:drawing>
      </w:r>
    </w:p>
    <w:p w14:paraId="1BBCBD1B" w14:textId="32AF6D4E" w:rsidR="00C43EAD" w:rsidRDefault="00C43EAD" w:rsidP="00C43EAD">
      <w:pPr>
        <w:pStyle w:val="Heading1"/>
      </w:pPr>
      <w:r>
        <w:t>Conclusions and further work</w:t>
      </w:r>
    </w:p>
    <w:p w14:paraId="0D7B1D3C" w14:textId="7A33EF2E" w:rsidR="001C4709" w:rsidRDefault="001C4709" w:rsidP="001C4709">
      <w:r>
        <w:t>The tests conducted to ensure the consistency between structural and behavioral theory have by and large supported the conclusions of the authors. This consistency, however, has depended upon the choices made in resolving the ambiguities in the verbal presentation of theory. These resolutions should be considered a contribution to the theory as it is presented in the original work.</w:t>
      </w:r>
    </w:p>
    <w:p w14:paraId="7F1CC33E" w14:textId="77777777" w:rsidR="001C4709" w:rsidRPr="001C4709" w:rsidRDefault="001C4709" w:rsidP="001C4709"/>
    <w:p w14:paraId="64C2A842" w14:textId="3B3646B2" w:rsidR="00A827BC" w:rsidRDefault="00CA77EB" w:rsidP="00A827BC">
      <w:r>
        <w:t>The structure presented in this paper does not describe the entirety of the theory presented in Goldstone and Tilly</w:t>
      </w:r>
      <w:r>
        <w:fldChar w:fldCharType="begin" w:fldLock="1"/>
      </w:r>
      <w:r w:rsidR="001C4709">
        <w:instrText>ADDIN CSL_CITATION { "citationItems" : [ { "id" : "ITEM-1", "itemData" : { "author" : [ { "dropping-particle" : "", "family" : "Goldstone", "given" : "Jack A.", "non-dropping-particle" : "", "parse-names" : false, "suffix" : "" }, { "dropping-particle" : "", "family" : "Tilly", "given" : "Charles", "non-dropping-particle" : "", "parse-names" : false, "suffix" : "" } ], "container-title" : "Silence and voice in the study of contentious politics", "id" : "ITEM-1", "issued" : { "date-parts" : [ [ "2001" ] ] }, "note" : "Political opportunity is distinguished from the costs of collective action. The authors make the case that previously, repression was seen as the flip side of opportunity: opportunity would be strong when opression was weak. \n\nSeparating them into two categories allows the field to discuss situations in which opportunity for making change is percieved to be strong, even though the cost of making that change might be high.", "publisher" : "Cambridge University Press", "title" : "Threat (and Opportunity): Popular Action and State Response in the Dynamics of Contentious Action", "type" : "chapter" }, "uris" : [ "http://www.mendeley.com/documents/?uuid=419a7e72-ea0e-4c09-9737-dfe6a163645d" ] } ], "mendeley" : { "formattedCitation" : "(Goldstone and Tilly 2001)", "manualFormatting" : "(2001)", "plainTextFormattedCitation" : "(Goldstone and Tilly 2001)", "previouslyFormattedCitation" : "(Goldstone and Tilly 2001)" }, "properties" : { "noteIndex" : 0 }, "schema" : "https://github.com/citation-style-language/schema/raw/master/csl-citation.json" }</w:instrText>
      </w:r>
      <w:r>
        <w:fldChar w:fldCharType="separate"/>
      </w:r>
      <w:r w:rsidRPr="00CA77EB">
        <w:rPr>
          <w:noProof/>
        </w:rPr>
        <w:t>(2001)</w:t>
      </w:r>
      <w:r>
        <w:fldChar w:fldCharType="end"/>
      </w:r>
      <w:r>
        <w:t>. The</w:t>
      </w:r>
      <w:r w:rsidR="000A053F">
        <w:t>ir</w:t>
      </w:r>
      <w:r>
        <w:t xml:space="preserve"> paper goes on to describe interaction between the regime’s choice of concessions/repression and the probability of success</w:t>
      </w:r>
      <w:r w:rsidR="000A053F">
        <w:t xml:space="preserve"> of the protesters</w:t>
      </w:r>
      <w:r>
        <w:t>, and also links between repressive threat and current threat. These additional elements of theory could also be formalized, and their implications tested for consistency with the behavior outlined in the paper.</w:t>
      </w:r>
      <w:r w:rsidR="006075F3">
        <w:t xml:space="preserve"> These additional pieces of theory add complexity to the model, and in future work it would be worth examining these additional components to evaluate their structural consistency.</w:t>
      </w:r>
      <w:r w:rsidR="00C43EAD">
        <w:t xml:space="preserve"> It is likely that these additions would reveal further structural ambiguities, or inconsistency between the </w:t>
      </w:r>
      <w:proofErr w:type="gramStart"/>
      <w:r w:rsidR="00C43EAD">
        <w:t>structure</w:t>
      </w:r>
      <w:proofErr w:type="gramEnd"/>
      <w:r w:rsidR="00C43EAD">
        <w:t xml:space="preserve"> and hypothesized dynamic behavior of the system.</w:t>
      </w:r>
    </w:p>
    <w:p w14:paraId="5EDD0B38" w14:textId="397009DE" w:rsidR="00C82CDD" w:rsidRDefault="00C82CDD"/>
    <w:p w14:paraId="7EDA9094" w14:textId="1B9BA986" w:rsidR="001C4709" w:rsidRDefault="001C4709">
      <w:r>
        <w:t xml:space="preserve">The paper by Goldstone and Tilly considered in this work is but one example of similar theories of social movements which may benefit from formal modeling and analysis. More elaborate, book-length works such as </w:t>
      </w:r>
      <w:r>
        <w:fldChar w:fldCharType="begin" w:fldLock="1"/>
      </w:r>
      <w:r>
        <w:instrText>ADDIN CSL_CITATION { "citationItems" : [ { "id" : "ITEM-1", "itemData" : { "author" : [ { "dropping-particle" : "", "family" : "McAdam", "given" : "D", "non-dropping-particle" : "", "parse-names" : false, "suffix" : "" }, { "dropping-particle" : "", "family" : "Tarrow", "given" : "S", "non-dropping-particle" : "", "parse-names" : false, "suffix" : "" }, { "dropping-particle" : "", "family" : "Tilly", "given" : "C", "non-dropping-particle" : "", "parse-names" : false, "suffix" : "" }, { "dropping-particle" : "", "family" : "Doug", "given" : "MA", "non-dropping-particle" : "", "parse-names" : false, "suffix" : "" }, { "dropping-particle" : "", "family" : "Tarrow", "given" : "S", "non-dropping-particle" : "", "parse-names" : false, "suffix" : "" }, { "dropping-particle" : "", "family" : "Tilly", "given" : "C", "non-dropping-particle" : "", "parse-names" : false, "suffix" : "" } ], "container-title" : "Social Movement Studies", "id" : "ITEM-1", "issued" : { "date-parts" : [ [ "2001" ] ] }, "title" : "Dynamics of contention", "type" : "article-journal" }, "uris" : [ "http://www.mendeley.com/documents/?uuid=a13ecb60-a0e9-4026-abac-6fd48f74be3f" ] } ], "mendeley" : { "formattedCitation" : "(McAdam et al. 2001)", "plainTextFormattedCitation" : "(McAdam et al. 2001)", "previouslyFormattedCitation" : "(McAdam et al. 2001)" }, "properties" : { "noteIndex" : 0 }, "schema" : "https://github.com/citation-style-language/schema/raw/master/csl-citation.json" }</w:instrText>
      </w:r>
      <w:r>
        <w:fldChar w:fldCharType="separate"/>
      </w:r>
      <w:r w:rsidRPr="001C4709">
        <w:rPr>
          <w:noProof/>
        </w:rPr>
        <w:t>(McAdam et al. 2001)</w:t>
      </w:r>
      <w:r>
        <w:fldChar w:fldCharType="end"/>
      </w:r>
      <w:r>
        <w:t xml:space="preserve"> could be a fertile ground for formal theorizing, as in these presentations more detail is available to help resolve the ambiguities of verbal presentation, and a more impactful body of theory will be put to the test. </w:t>
      </w:r>
    </w:p>
    <w:p w14:paraId="24F80A7A" w14:textId="77777777" w:rsidR="001C4709" w:rsidRDefault="001C4709"/>
    <w:p w14:paraId="5AB6B7DF" w14:textId="2EB8BFC7" w:rsidR="001C4709" w:rsidRDefault="001C4709" w:rsidP="001C4709">
      <w:pPr>
        <w:pStyle w:val="Heading1"/>
      </w:pPr>
      <w:r>
        <w:t>References</w:t>
      </w:r>
    </w:p>
    <w:p w14:paraId="2F9AC8CA" w14:textId="092FCDE1" w:rsidR="001C4709" w:rsidRPr="001C4709" w:rsidRDefault="001C4709" w:rsidP="001C470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Pr="001C4709">
        <w:rPr>
          <w:rFonts w:ascii="Cambria" w:hAnsi="Cambria"/>
          <w:noProof/>
        </w:rPr>
        <w:t xml:space="preserve">Chong, D. 1991. </w:t>
      </w:r>
      <w:r w:rsidRPr="001C4709">
        <w:rPr>
          <w:rFonts w:ascii="Cambria" w:hAnsi="Cambria"/>
          <w:i/>
          <w:iCs/>
          <w:noProof/>
        </w:rPr>
        <w:t>Collective Action and the Civil Rights Movement</w:t>
      </w:r>
      <w:r w:rsidRPr="001C4709">
        <w:rPr>
          <w:rFonts w:ascii="Cambria" w:hAnsi="Cambria"/>
          <w:noProof/>
        </w:rPr>
        <w:t>. Chicago: University of Chicago Press.</w:t>
      </w:r>
    </w:p>
    <w:p w14:paraId="6015CA11"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Davis, JP, KM Eisenhardt, and CB Bingham. 2007. “Developing Theory through Simulation Methods.” </w:t>
      </w:r>
      <w:r w:rsidRPr="001C4709">
        <w:rPr>
          <w:rFonts w:ascii="Cambria" w:hAnsi="Cambria"/>
          <w:i/>
          <w:iCs/>
          <w:noProof/>
        </w:rPr>
        <w:t>Academy of Management  …</w:t>
      </w:r>
      <w:r w:rsidRPr="001C4709">
        <w:rPr>
          <w:rFonts w:ascii="Cambria" w:hAnsi="Cambria"/>
          <w:noProof/>
        </w:rPr>
        <w:t>. Retrieved March 7, 2016 (http://amr.aom.org/content/32/2/480.short).</w:t>
      </w:r>
    </w:p>
    <w:p w14:paraId="3EF5E277"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Freese, Lee. 1980. “Formal Theorizing.” </w:t>
      </w:r>
      <w:r w:rsidRPr="001C4709">
        <w:rPr>
          <w:rFonts w:ascii="Cambria" w:hAnsi="Cambria"/>
          <w:i/>
          <w:iCs/>
          <w:noProof/>
        </w:rPr>
        <w:t>Annual Review of Sociology</w:t>
      </w:r>
      <w:r w:rsidRPr="001C4709">
        <w:rPr>
          <w:rFonts w:ascii="Cambria" w:hAnsi="Cambria"/>
          <w:noProof/>
        </w:rPr>
        <w:t xml:space="preserve"> 6:187–212. Retrieved (http://www.jstor.org/stable/2946007).</w:t>
      </w:r>
    </w:p>
    <w:p w14:paraId="79FDC578"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Goldstone, Jack A. and Charles Tilly. 2001. “Threat (and Opportunity): Popular Action and State Response in the Dynamics of Contentious Action.” in </w:t>
      </w:r>
      <w:r w:rsidRPr="001C4709">
        <w:rPr>
          <w:rFonts w:ascii="Cambria" w:hAnsi="Cambria"/>
          <w:i/>
          <w:iCs/>
          <w:noProof/>
        </w:rPr>
        <w:t>Silence and voice in the study of contentious politics</w:t>
      </w:r>
      <w:r w:rsidRPr="001C4709">
        <w:rPr>
          <w:rFonts w:ascii="Cambria" w:hAnsi="Cambria"/>
          <w:noProof/>
        </w:rPr>
        <w:t>. Cambridge University Press.</w:t>
      </w:r>
    </w:p>
    <w:p w14:paraId="178D8F6C"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Houghton, James. 2016. “A Causal Overview of Formal , Dynamic , Theory - Driven Models of Social Movements.” in </w:t>
      </w:r>
      <w:r w:rsidRPr="001C4709">
        <w:rPr>
          <w:rFonts w:ascii="Cambria" w:hAnsi="Cambria"/>
          <w:i/>
          <w:iCs/>
          <w:noProof/>
        </w:rPr>
        <w:t>Proceedings of the 111th Annual Meeting of the American Sociological Association</w:t>
      </w:r>
      <w:r w:rsidRPr="001C4709">
        <w:rPr>
          <w:rFonts w:ascii="Cambria" w:hAnsi="Cambria"/>
          <w:noProof/>
        </w:rPr>
        <w:t>. Seattle, WA.</w:t>
      </w:r>
    </w:p>
    <w:p w14:paraId="2CC3DB68"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Huckfeldt, R. 1989. “Noncompliance and the Limits of Coercion: The Problematic Enforcement of Unpopular Laws.” </w:t>
      </w:r>
      <w:r w:rsidRPr="001C4709">
        <w:rPr>
          <w:rFonts w:ascii="Cambria" w:hAnsi="Cambria"/>
          <w:i/>
          <w:iCs/>
          <w:noProof/>
        </w:rPr>
        <w:t>Mathematical and Computer Modelling</w:t>
      </w:r>
      <w:r w:rsidRPr="001C4709">
        <w:rPr>
          <w:rFonts w:ascii="Cambria" w:hAnsi="Cambria"/>
          <w:noProof/>
        </w:rPr>
        <w:t>. Retrieved October 19, 2015 (http://www.sciencedirect.com/science/article/pii/0895717789904238).</w:t>
      </w:r>
    </w:p>
    <w:p w14:paraId="70C4EEF5"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Jackson, S., B. Russett, Duncan Snidal, and David Sylvan. 1978. “Conflict and Coercion in Dependent States.” </w:t>
      </w:r>
      <w:r w:rsidRPr="001C4709">
        <w:rPr>
          <w:rFonts w:ascii="Cambria" w:hAnsi="Cambria"/>
          <w:i/>
          <w:iCs/>
          <w:noProof/>
        </w:rPr>
        <w:t>Journal of Conflict …</w:t>
      </w:r>
      <w:r w:rsidRPr="001C4709">
        <w:rPr>
          <w:rFonts w:ascii="Cambria" w:hAnsi="Cambria"/>
          <w:noProof/>
        </w:rPr>
        <w:t xml:space="preserve"> 22(4):627–57. Retrieved October 19, 2015 (http://jcr.sagepub.com/content/22/4/627.short).</w:t>
      </w:r>
    </w:p>
    <w:p w14:paraId="4E102676"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Karmeshu, M., VP Jain, and AK Mahajan. 1990. “A Dynamic Model of Domestic Political Conflict Process.” </w:t>
      </w:r>
      <w:r w:rsidRPr="001C4709">
        <w:rPr>
          <w:rFonts w:ascii="Cambria" w:hAnsi="Cambria"/>
          <w:i/>
          <w:iCs/>
          <w:noProof/>
        </w:rPr>
        <w:t>Journal of Conflict Resolution</w:t>
      </w:r>
      <w:r w:rsidRPr="001C4709">
        <w:rPr>
          <w:rFonts w:ascii="Cambria" w:hAnsi="Cambria"/>
          <w:noProof/>
        </w:rPr>
        <w:t>. Retrieved October 19, 2015 (http://jcr.sagepub.com/content/34/2/252.short).</w:t>
      </w:r>
    </w:p>
    <w:p w14:paraId="5CA067A3"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Kuhn, Thomas. 1962. </w:t>
      </w:r>
      <w:r w:rsidRPr="001C4709">
        <w:rPr>
          <w:rFonts w:ascii="Cambria" w:hAnsi="Cambria"/>
          <w:i/>
          <w:iCs/>
          <w:noProof/>
        </w:rPr>
        <w:t>The Structure of Scientific Revolutions</w:t>
      </w:r>
      <w:r w:rsidRPr="001C4709">
        <w:rPr>
          <w:rFonts w:ascii="Cambria" w:hAnsi="Cambria"/>
          <w:noProof/>
        </w:rPr>
        <w:t>. University of Chicago Press. Retrieved (http://bibliovault.org/BV.landing.epl?ISBN=9780226458083).</w:t>
      </w:r>
    </w:p>
    <w:p w14:paraId="10B4D234"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McAdam, D. et al. 2001. “Dynamics of Contention.” </w:t>
      </w:r>
      <w:r w:rsidRPr="001C4709">
        <w:rPr>
          <w:rFonts w:ascii="Cambria" w:hAnsi="Cambria"/>
          <w:i/>
          <w:iCs/>
          <w:noProof/>
        </w:rPr>
        <w:t>Social Movement Studies</w:t>
      </w:r>
      <w:r w:rsidRPr="001C4709">
        <w:rPr>
          <w:rFonts w:ascii="Cambria" w:hAnsi="Cambria"/>
          <w:noProof/>
        </w:rPr>
        <w:t>.</w:t>
      </w:r>
    </w:p>
    <w:p w14:paraId="03F0BD48"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Sastry, MA. 1997. “Problems and Paradoxes in a Model of Punctuated Organizational Change.” </w:t>
      </w:r>
      <w:r w:rsidRPr="001C4709">
        <w:rPr>
          <w:rFonts w:ascii="Cambria" w:hAnsi="Cambria"/>
          <w:i/>
          <w:iCs/>
          <w:noProof/>
        </w:rPr>
        <w:t>Administrative Science Quarterly</w:t>
      </w:r>
      <w:r w:rsidRPr="001C4709">
        <w:rPr>
          <w:rFonts w:ascii="Cambria" w:hAnsi="Cambria"/>
          <w:noProof/>
        </w:rPr>
        <w:t>. Retrieved August 12, 2015 (http://www.jstor.org/stable/2393920).</w:t>
      </w:r>
    </w:p>
    <w:p w14:paraId="459A22F6"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Simon, MV. 1994. “Hawks, Doves, and Civil Conflict Dynamics: A ‘strategic’ Action‐reaction Model.” </w:t>
      </w:r>
      <w:r w:rsidRPr="001C4709">
        <w:rPr>
          <w:rFonts w:ascii="Cambria" w:hAnsi="Cambria"/>
          <w:i/>
          <w:iCs/>
          <w:noProof/>
        </w:rPr>
        <w:t>International Interactions</w:t>
      </w:r>
      <w:r w:rsidRPr="001C4709">
        <w:rPr>
          <w:rFonts w:ascii="Cambria" w:hAnsi="Cambria"/>
          <w:noProof/>
        </w:rPr>
        <w:t>. Retrieved October 19, 2015 (http://www.tandfonline.com/doi/abs/10.1080/03050629408434828).</w:t>
      </w:r>
    </w:p>
    <w:p w14:paraId="453C0CDC"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Sterman, John D. 1985. “The Growth of Knowledge: Testing a Theory of Scientific Revolutions with a Formal Model.” </w:t>
      </w:r>
      <w:r w:rsidRPr="001C4709">
        <w:rPr>
          <w:rFonts w:ascii="Cambria" w:hAnsi="Cambria"/>
          <w:i/>
          <w:iCs/>
          <w:noProof/>
        </w:rPr>
        <w:t>Technological Forecasting and Social Change</w:t>
      </w:r>
      <w:r w:rsidRPr="001C4709">
        <w:rPr>
          <w:rFonts w:ascii="Cambria" w:hAnsi="Cambria"/>
          <w:noProof/>
        </w:rPr>
        <w:t xml:space="preserve"> 28(2):93–122. Retrieved (http://www.sciencedirect.com/science/article/pii/0040162585900095).</w:t>
      </w:r>
    </w:p>
    <w:p w14:paraId="2BC6376E"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Tsebelis, G. and J. Sprague. 1989. “Coercion and Revolution: Variations on a Predator-Prey Model.” </w:t>
      </w:r>
      <w:r w:rsidRPr="001C4709">
        <w:rPr>
          <w:rFonts w:ascii="Cambria" w:hAnsi="Cambria"/>
          <w:i/>
          <w:iCs/>
          <w:noProof/>
        </w:rPr>
        <w:t>Mathematical and Computer Modelling</w:t>
      </w:r>
      <w:r w:rsidRPr="001C4709">
        <w:rPr>
          <w:rFonts w:ascii="Cambria" w:hAnsi="Cambria"/>
          <w:noProof/>
        </w:rPr>
        <w:t>. Retrieved October 19, 2015 (http://www.sciencedirect.com/science/article/pii/089571778990424X).</w:t>
      </w:r>
    </w:p>
    <w:p w14:paraId="356BAD0D" w14:textId="3DC327C3" w:rsidR="001C4709" w:rsidRDefault="001C4709">
      <w:r>
        <w:fldChar w:fldCharType="end"/>
      </w:r>
    </w:p>
    <w:sectPr w:rsidR="001C4709" w:rsidSect="00001E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555DA" w14:textId="77777777" w:rsidR="00F9527A" w:rsidRDefault="00F9527A" w:rsidP="008813E4">
      <w:r>
        <w:separator/>
      </w:r>
    </w:p>
  </w:endnote>
  <w:endnote w:type="continuationSeparator" w:id="0">
    <w:p w14:paraId="4685146E" w14:textId="77777777" w:rsidR="00F9527A" w:rsidRDefault="00F9527A" w:rsidP="0088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4371A" w14:textId="77777777" w:rsidR="00F9527A" w:rsidRDefault="00F9527A" w:rsidP="008813E4">
      <w:r>
        <w:separator/>
      </w:r>
    </w:p>
  </w:footnote>
  <w:footnote w:type="continuationSeparator" w:id="0">
    <w:p w14:paraId="33348E12" w14:textId="77777777" w:rsidR="00F9527A" w:rsidRDefault="00F9527A" w:rsidP="008813E4">
      <w:r>
        <w:continuationSeparator/>
      </w:r>
    </w:p>
  </w:footnote>
  <w:footnote w:id="1">
    <w:p w14:paraId="7EA87134" w14:textId="64AC6DD7" w:rsidR="00F9527A" w:rsidRDefault="00F9527A" w:rsidP="00F56AC0">
      <w:pPr>
        <w:pStyle w:val="FootnoteText"/>
      </w:pPr>
      <w:r w:rsidRPr="00F72170">
        <w:rPr>
          <w:rStyle w:val="FootnoteReference"/>
        </w:rPr>
        <w:footnoteRef/>
      </w:r>
      <w:r>
        <w:t xml:space="preserve"> Where direct quotes are taken, or concepts are drawn from text, I give page and paragraph number from </w:t>
      </w:r>
      <w:r>
        <w:fldChar w:fldCharType="begin" w:fldLock="1"/>
      </w:r>
      <w:r>
        <w:instrText>ADDIN CSL_CITATION { "citationItems" : [ { "id" : "ITEM-1", "itemData" : { "author" : [ { "dropping-particle" : "", "family" : "Goldstone", "given" : "Jack A.", "non-dropping-particle" : "", "parse-names" : false, "suffix" : "" }, { "dropping-particle" : "", "family" : "Tilly", "given" : "Charles", "non-dropping-particle" : "", "parse-names" : false, "suffix" : "" } ], "container-title" : "Silence and voice in the study of contentious politics", "id" : "ITEM-1", "issued" : { "date-parts" : [ [ "2001" ] ] }, "note" : "Political opportunity is distinguished from the costs of collective action. The authors make the case that previously, repression was seen as the flip side of opportunity: opportunity would be strong when opression was weak. \n\nSeparating them into two categories allows the field to discuss situations in which opportunity for making change is percieved to be strong, even though the cost of making that change might be high.", "publisher" : "Cambridge University Press", "title" : "Threat (and Opportunity): Popular Action and State Response in the Dynamics of Contentious Action", "type" : "chapter" }, "uris" : [ "http://www.mendeley.com/documents/?uuid=419a7e72-ea0e-4c09-9737-dfe6a163645d" ] } ], "mendeley" : { "formattedCitation" : "(Goldstone and Tilly 2001)", "plainTextFormattedCitation" : "(Goldstone and Tilly 2001)", "previouslyFormattedCitation" : "(Goldstone and Tilly 2001)" }, "properties" : { "noteIndex" : 0 }, "schema" : "https://github.com/citation-style-language/schema/raw/master/csl-citation.json" }</w:instrText>
      </w:r>
      <w:r>
        <w:fldChar w:fldCharType="separate"/>
      </w:r>
      <w:r w:rsidRPr="007401B1">
        <w:rPr>
          <w:noProof/>
        </w:rPr>
        <w:t>(Goldstone and Tilly 2001)</w:t>
      </w:r>
      <w:r>
        <w:fldChar w:fldCharType="end"/>
      </w:r>
      <w:r>
        <w:t xml:space="preserve"> in format (page, paragraph).</w:t>
      </w:r>
    </w:p>
  </w:footnote>
  <w:footnote w:id="2">
    <w:p w14:paraId="214FA894" w14:textId="4A61792C" w:rsidR="00F9527A" w:rsidRDefault="00F9527A">
      <w:pPr>
        <w:pStyle w:val="FootnoteText"/>
      </w:pPr>
      <w:r>
        <w:rPr>
          <w:rStyle w:val="FootnoteReference"/>
        </w:rPr>
        <w:footnoteRef/>
      </w:r>
      <w:r>
        <w:t xml:space="preserve"> Likewise, the </w:t>
      </w:r>
      <w:proofErr w:type="gramStart"/>
      <w:r>
        <w:t>optimal policy is influenced by the level at which repressive threat</w:t>
      </w:r>
      <w:proofErr w:type="gramEnd"/>
      <w:r>
        <w:t xml:space="preserve"> and concessions interact in the suppression of protest. If these interact as strongly as the cost curve, in the same direction, then the policy choice is as before. If they interact more strongly, a third condition is reached in which a combination of policies is more expensive than </w:t>
      </w:r>
      <w:r w:rsidRPr="00F2365C">
        <w:rPr>
          <w:i/>
        </w:rPr>
        <w:t>either</w:t>
      </w:r>
      <w:r>
        <w:t xml:space="preserve"> option pursued individually. Understanding the mental models of regime decision makers in this context could have large implications for how those decisions are made.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E4"/>
    <w:rsid w:val="00001E2A"/>
    <w:rsid w:val="00060085"/>
    <w:rsid w:val="000A053F"/>
    <w:rsid w:val="000E0413"/>
    <w:rsid w:val="00113813"/>
    <w:rsid w:val="001477E7"/>
    <w:rsid w:val="00151BAB"/>
    <w:rsid w:val="001615F4"/>
    <w:rsid w:val="00165496"/>
    <w:rsid w:val="001773CD"/>
    <w:rsid w:val="001B7BE2"/>
    <w:rsid w:val="001C4709"/>
    <w:rsid w:val="002178EF"/>
    <w:rsid w:val="00257DC1"/>
    <w:rsid w:val="00267317"/>
    <w:rsid w:val="002B298A"/>
    <w:rsid w:val="002E274E"/>
    <w:rsid w:val="00335178"/>
    <w:rsid w:val="00354E2B"/>
    <w:rsid w:val="0039337B"/>
    <w:rsid w:val="003A33A7"/>
    <w:rsid w:val="003A3551"/>
    <w:rsid w:val="003B19EA"/>
    <w:rsid w:val="003B24B2"/>
    <w:rsid w:val="00420B2F"/>
    <w:rsid w:val="004446FB"/>
    <w:rsid w:val="00490E22"/>
    <w:rsid w:val="00494D9B"/>
    <w:rsid w:val="004E7BE5"/>
    <w:rsid w:val="00510B4D"/>
    <w:rsid w:val="00541943"/>
    <w:rsid w:val="00556553"/>
    <w:rsid w:val="005A0B02"/>
    <w:rsid w:val="005B0017"/>
    <w:rsid w:val="005C5A01"/>
    <w:rsid w:val="005D3A5A"/>
    <w:rsid w:val="005E2715"/>
    <w:rsid w:val="006060EF"/>
    <w:rsid w:val="006075F3"/>
    <w:rsid w:val="006743FD"/>
    <w:rsid w:val="006D5E67"/>
    <w:rsid w:val="0071325C"/>
    <w:rsid w:val="007400F3"/>
    <w:rsid w:val="007401B1"/>
    <w:rsid w:val="0074761F"/>
    <w:rsid w:val="007A16B9"/>
    <w:rsid w:val="0081714C"/>
    <w:rsid w:val="00830576"/>
    <w:rsid w:val="00832C43"/>
    <w:rsid w:val="0085007B"/>
    <w:rsid w:val="0086378E"/>
    <w:rsid w:val="008813E4"/>
    <w:rsid w:val="00885A52"/>
    <w:rsid w:val="008D09B1"/>
    <w:rsid w:val="008D622F"/>
    <w:rsid w:val="008F5357"/>
    <w:rsid w:val="00936A8A"/>
    <w:rsid w:val="00940EAC"/>
    <w:rsid w:val="00944EE6"/>
    <w:rsid w:val="00954324"/>
    <w:rsid w:val="00962D6E"/>
    <w:rsid w:val="00980F46"/>
    <w:rsid w:val="009866EF"/>
    <w:rsid w:val="00987EE9"/>
    <w:rsid w:val="009A1025"/>
    <w:rsid w:val="009B6023"/>
    <w:rsid w:val="009F33CA"/>
    <w:rsid w:val="00A2432F"/>
    <w:rsid w:val="00A42505"/>
    <w:rsid w:val="00A449C3"/>
    <w:rsid w:val="00A5608E"/>
    <w:rsid w:val="00A62557"/>
    <w:rsid w:val="00A827BC"/>
    <w:rsid w:val="00A869AF"/>
    <w:rsid w:val="00B078A0"/>
    <w:rsid w:val="00B84CCD"/>
    <w:rsid w:val="00BA3524"/>
    <w:rsid w:val="00BF1753"/>
    <w:rsid w:val="00BF47E0"/>
    <w:rsid w:val="00C06F31"/>
    <w:rsid w:val="00C25BB3"/>
    <w:rsid w:val="00C36DF9"/>
    <w:rsid w:val="00C43EAD"/>
    <w:rsid w:val="00C82CDD"/>
    <w:rsid w:val="00C837CE"/>
    <w:rsid w:val="00CA52E6"/>
    <w:rsid w:val="00CA77EB"/>
    <w:rsid w:val="00CC00D6"/>
    <w:rsid w:val="00CF2AF8"/>
    <w:rsid w:val="00D10F43"/>
    <w:rsid w:val="00D127D4"/>
    <w:rsid w:val="00D26334"/>
    <w:rsid w:val="00D40229"/>
    <w:rsid w:val="00D53A7E"/>
    <w:rsid w:val="00D944D6"/>
    <w:rsid w:val="00D97D07"/>
    <w:rsid w:val="00DE140F"/>
    <w:rsid w:val="00E26E33"/>
    <w:rsid w:val="00E34274"/>
    <w:rsid w:val="00E67A1A"/>
    <w:rsid w:val="00EA0C0B"/>
    <w:rsid w:val="00EC0387"/>
    <w:rsid w:val="00EF0629"/>
    <w:rsid w:val="00F2365C"/>
    <w:rsid w:val="00F56AC0"/>
    <w:rsid w:val="00F72170"/>
    <w:rsid w:val="00F8495B"/>
    <w:rsid w:val="00F94C46"/>
    <w:rsid w:val="00F9527A"/>
    <w:rsid w:val="00F9567C"/>
    <w:rsid w:val="00FA13F0"/>
    <w:rsid w:val="00FA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CF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 w:type="paragraph" w:styleId="Title">
    <w:name w:val="Title"/>
    <w:basedOn w:val="Normal"/>
    <w:next w:val="Normal"/>
    <w:link w:val="TitleChar"/>
    <w:uiPriority w:val="10"/>
    <w:qFormat/>
    <w:rsid w:val="00740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0F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26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527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 w:type="paragraph" w:styleId="Title">
    <w:name w:val="Title"/>
    <w:basedOn w:val="Normal"/>
    <w:next w:val="Normal"/>
    <w:link w:val="TitleChar"/>
    <w:uiPriority w:val="10"/>
    <w:qFormat/>
    <w:rsid w:val="00740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0F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26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527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7773">
      <w:bodyDiv w:val="1"/>
      <w:marLeft w:val="0"/>
      <w:marRight w:val="0"/>
      <w:marTop w:val="0"/>
      <w:marBottom w:val="0"/>
      <w:divBdr>
        <w:top w:val="none" w:sz="0" w:space="0" w:color="auto"/>
        <w:left w:val="none" w:sz="0" w:space="0" w:color="auto"/>
        <w:bottom w:val="none" w:sz="0" w:space="0" w:color="auto"/>
        <w:right w:val="none" w:sz="0" w:space="0" w:color="auto"/>
      </w:divBdr>
    </w:div>
    <w:div w:id="710690123">
      <w:bodyDiv w:val="1"/>
      <w:marLeft w:val="0"/>
      <w:marRight w:val="0"/>
      <w:marTop w:val="0"/>
      <w:marBottom w:val="0"/>
      <w:divBdr>
        <w:top w:val="none" w:sz="0" w:space="0" w:color="auto"/>
        <w:left w:val="none" w:sz="0" w:space="0" w:color="auto"/>
        <w:bottom w:val="none" w:sz="0" w:space="0" w:color="auto"/>
        <w:right w:val="none" w:sz="0" w:space="0" w:color="auto"/>
      </w:divBdr>
    </w:div>
    <w:div w:id="907571111">
      <w:bodyDiv w:val="1"/>
      <w:marLeft w:val="0"/>
      <w:marRight w:val="0"/>
      <w:marTop w:val="0"/>
      <w:marBottom w:val="0"/>
      <w:divBdr>
        <w:top w:val="none" w:sz="0" w:space="0" w:color="auto"/>
        <w:left w:val="none" w:sz="0" w:space="0" w:color="auto"/>
        <w:bottom w:val="none" w:sz="0" w:space="0" w:color="auto"/>
        <w:right w:val="none" w:sz="0" w:space="0" w:color="auto"/>
      </w:divBdr>
    </w:div>
    <w:div w:id="1465662543">
      <w:bodyDiv w:val="1"/>
      <w:marLeft w:val="0"/>
      <w:marRight w:val="0"/>
      <w:marTop w:val="0"/>
      <w:marBottom w:val="0"/>
      <w:divBdr>
        <w:top w:val="none" w:sz="0" w:space="0" w:color="auto"/>
        <w:left w:val="none" w:sz="0" w:space="0" w:color="auto"/>
        <w:bottom w:val="none" w:sz="0" w:space="0" w:color="auto"/>
        <w:right w:val="none" w:sz="0" w:space="0" w:color="auto"/>
      </w:divBdr>
    </w:div>
    <w:div w:id="1501388286">
      <w:bodyDiv w:val="1"/>
      <w:marLeft w:val="0"/>
      <w:marRight w:val="0"/>
      <w:marTop w:val="0"/>
      <w:marBottom w:val="0"/>
      <w:divBdr>
        <w:top w:val="none" w:sz="0" w:space="0" w:color="auto"/>
        <w:left w:val="none" w:sz="0" w:space="0" w:color="auto"/>
        <w:bottom w:val="none" w:sz="0" w:space="0" w:color="auto"/>
        <w:right w:val="none" w:sz="0" w:space="0" w:color="auto"/>
      </w:divBdr>
    </w:div>
    <w:div w:id="208452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6893</Words>
  <Characters>39294</Characters>
  <Application>Microsoft Macintosh Word</Application>
  <DocSecurity>0</DocSecurity>
  <Lines>327</Lines>
  <Paragraphs>92</Paragraphs>
  <ScaleCrop>false</ScaleCrop>
  <Company/>
  <LinksUpToDate>false</LinksUpToDate>
  <CharactersWithSpaces>46095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2</cp:revision>
  <dcterms:created xsi:type="dcterms:W3CDTF">2016-05-16T20:35:00Z</dcterms:created>
  <dcterms:modified xsi:type="dcterms:W3CDTF">2016-05-16T20:35:00Z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